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E6900E1" w14:textId="77777777" w:rsidR="00C8616D" w:rsidRDefault="00C8616D">
      <w:pPr>
        <w:jc w:val="both"/>
        <w:pPrChange w:id="0" w:author="Kletzenbauer Petra" w:date="2016-01-24T07:44:00Z">
          <w:pPr>
            <w:jc w:val="center"/>
          </w:pPr>
        </w:pPrChange>
      </w:pPr>
    </w:p>
    <w:p w14:paraId="0D537CAD" w14:textId="77777777" w:rsidR="002126E2" w:rsidRDefault="002126E2">
      <w:pPr>
        <w:jc w:val="both"/>
        <w:pPrChange w:id="1" w:author="Kletzenbauer Petra" w:date="2016-01-24T07:44:00Z">
          <w:pPr>
            <w:jc w:val="center"/>
          </w:pPr>
        </w:pPrChange>
      </w:pPr>
    </w:p>
    <w:p w14:paraId="56E2B085" w14:textId="77777777" w:rsidR="00AB23D1" w:rsidRDefault="00F7203C">
      <w:pPr>
        <w:jc w:val="both"/>
        <w:pPrChange w:id="2" w:author="Kletzenbauer Petra" w:date="2016-01-24T07:44:00Z">
          <w:pPr>
            <w:jc w:val="center"/>
          </w:pPr>
        </w:pPrChange>
      </w:pPr>
      <w:r>
        <w:t>FH JOANNEUM (University of Applied Sciences)</w:t>
      </w:r>
    </w:p>
    <w:p w14:paraId="519AB695" w14:textId="77777777" w:rsidR="00F7203C" w:rsidRDefault="00F7203C">
      <w:pPr>
        <w:jc w:val="both"/>
        <w:pPrChange w:id="3" w:author="Kletzenbauer Petra" w:date="2016-01-24T07:44:00Z">
          <w:pPr>
            <w:jc w:val="center"/>
          </w:pPr>
        </w:pPrChange>
      </w:pPr>
    </w:p>
    <w:p w14:paraId="375B4AEB" w14:textId="77777777" w:rsidR="00C8616D" w:rsidRDefault="00C8616D">
      <w:pPr>
        <w:jc w:val="both"/>
        <w:pPrChange w:id="4" w:author="Kletzenbauer Petra" w:date="2016-01-24T07:44:00Z">
          <w:pPr>
            <w:jc w:val="center"/>
          </w:pPr>
        </w:pPrChange>
      </w:pPr>
    </w:p>
    <w:p w14:paraId="4455FC94" w14:textId="77777777" w:rsidR="00F7203C" w:rsidRPr="00F7203C" w:rsidRDefault="00F7203C">
      <w:pPr>
        <w:jc w:val="both"/>
        <w:rPr>
          <w:b/>
        </w:rPr>
        <w:pPrChange w:id="5" w:author="Kletzenbauer Petra" w:date="2016-01-24T07:44:00Z">
          <w:pPr>
            <w:jc w:val="center"/>
          </w:pPr>
        </w:pPrChange>
      </w:pPr>
      <w:r w:rsidRPr="00F7203C">
        <w:rPr>
          <w:b/>
        </w:rPr>
        <w:t>WebRTC</w:t>
      </w:r>
    </w:p>
    <w:p w14:paraId="31C78020" w14:textId="77777777" w:rsidR="00F7203C" w:rsidRDefault="00F7203C">
      <w:pPr>
        <w:jc w:val="both"/>
        <w:pPrChange w:id="6" w:author="Kletzenbauer Petra" w:date="2016-01-24T07:44:00Z">
          <w:pPr>
            <w:jc w:val="center"/>
          </w:pPr>
        </w:pPrChange>
      </w:pPr>
      <w:r w:rsidRPr="00F7203C">
        <w:t>Development of a browser base</w:t>
      </w:r>
      <w:r w:rsidR="00642A2E">
        <w:t>d real-time peer-to-peer remote support </w:t>
      </w:r>
      <w:r w:rsidRPr="00F7203C">
        <w:t>application</w:t>
      </w:r>
    </w:p>
    <w:p w14:paraId="4D8B149B" w14:textId="77777777" w:rsidR="00F7203C" w:rsidRDefault="00F7203C">
      <w:pPr>
        <w:jc w:val="both"/>
        <w:pPrChange w:id="7" w:author="Kletzenbauer Petra" w:date="2016-01-24T07:44:00Z">
          <w:pPr>
            <w:jc w:val="center"/>
          </w:pPr>
        </w:pPrChange>
      </w:pPr>
    </w:p>
    <w:p w14:paraId="6BA25500" w14:textId="77777777" w:rsidR="00C8616D" w:rsidRDefault="00C8616D">
      <w:pPr>
        <w:jc w:val="both"/>
        <w:pPrChange w:id="8" w:author="Kletzenbauer Petra" w:date="2016-01-24T07:44:00Z">
          <w:pPr>
            <w:jc w:val="center"/>
          </w:pPr>
        </w:pPrChange>
      </w:pPr>
    </w:p>
    <w:p w14:paraId="4DA3C0E8" w14:textId="77777777" w:rsidR="00F7203C" w:rsidRDefault="00F7203C">
      <w:pPr>
        <w:jc w:val="both"/>
        <w:rPr>
          <w:b/>
        </w:rPr>
        <w:pPrChange w:id="9" w:author="Kletzenbauer Petra" w:date="2016-01-24T07:44:00Z">
          <w:pPr>
            <w:jc w:val="center"/>
          </w:pPr>
        </w:pPrChange>
      </w:pPr>
      <w:r>
        <w:rPr>
          <w:b/>
        </w:rPr>
        <w:t>Bachelor Thesis</w:t>
      </w:r>
    </w:p>
    <w:p w14:paraId="1E2C714E" w14:textId="77777777" w:rsidR="00F7203C" w:rsidRDefault="00F7203C">
      <w:pPr>
        <w:jc w:val="both"/>
        <w:rPr>
          <w:b/>
        </w:rPr>
        <w:pPrChange w:id="10" w:author="Kletzenbauer Petra" w:date="2016-01-24T07:44:00Z">
          <w:pPr>
            <w:jc w:val="center"/>
          </w:pPr>
        </w:pPrChange>
      </w:pPr>
      <w:proofErr w:type="gramStart"/>
      <w:r>
        <w:rPr>
          <w:b/>
        </w:rPr>
        <w:t>submitted</w:t>
      </w:r>
      <w:proofErr w:type="gramEnd"/>
      <w:r>
        <w:rPr>
          <w:b/>
        </w:rPr>
        <w:t xml:space="preserve"> in conformity with the requirements</w:t>
      </w:r>
      <w:r>
        <w:rPr>
          <w:b/>
        </w:rPr>
        <w:br/>
        <w:t>for the degree of</w:t>
      </w:r>
      <w:r>
        <w:rPr>
          <w:b/>
        </w:rPr>
        <w:br/>
        <w:t>Bachelor of Science in Engineering (BSc)</w:t>
      </w:r>
    </w:p>
    <w:p w14:paraId="2A037BD4" w14:textId="77777777" w:rsidR="00F7203C" w:rsidRDefault="00F7203C">
      <w:pPr>
        <w:jc w:val="both"/>
        <w:pPrChange w:id="11" w:author="Kletzenbauer Petra" w:date="2016-01-24T07:44:00Z">
          <w:pPr>
            <w:jc w:val="center"/>
          </w:pPr>
        </w:pPrChange>
      </w:pPr>
      <w:r>
        <w:t xml:space="preserve">Bachelor’s degree program </w:t>
      </w:r>
      <w:r>
        <w:rPr>
          <w:b/>
        </w:rPr>
        <w:t>Internettechnik</w:t>
      </w:r>
      <w:r>
        <w:rPr>
          <w:b/>
        </w:rPr>
        <w:br/>
      </w:r>
      <w:r>
        <w:t>FH JOANNEUM (University of Applied Sciences), Kapfenberg</w:t>
      </w:r>
    </w:p>
    <w:p w14:paraId="62B23A39" w14:textId="77777777" w:rsidR="00F7203C" w:rsidRDefault="00F7203C">
      <w:pPr>
        <w:jc w:val="both"/>
        <w:pPrChange w:id="12" w:author="Kletzenbauer Petra" w:date="2016-01-24T07:44:00Z">
          <w:pPr>
            <w:jc w:val="center"/>
          </w:pPr>
        </w:pPrChange>
      </w:pPr>
    </w:p>
    <w:p w14:paraId="6A707E1D" w14:textId="77777777" w:rsidR="00C8616D" w:rsidRDefault="00C8616D">
      <w:pPr>
        <w:jc w:val="both"/>
        <w:pPrChange w:id="13" w:author="Kletzenbauer Petra" w:date="2016-01-24T07:44:00Z">
          <w:pPr>
            <w:jc w:val="center"/>
          </w:pPr>
        </w:pPrChange>
      </w:pPr>
    </w:p>
    <w:p w14:paraId="78A2FD77" w14:textId="77777777" w:rsidR="00F7203C" w:rsidRDefault="00F7203C">
      <w:pPr>
        <w:jc w:val="both"/>
        <w:pPrChange w:id="14" w:author="Kletzenbauer Petra" w:date="2016-01-24T07:44:00Z">
          <w:pPr>
            <w:jc w:val="center"/>
          </w:pPr>
        </w:pPrChange>
      </w:pPr>
      <w:proofErr w:type="gramStart"/>
      <w:r>
        <w:rPr>
          <w:b/>
        </w:rPr>
        <w:t>supervisor</w:t>
      </w:r>
      <w:proofErr w:type="gramEnd"/>
      <w:r>
        <w:rPr>
          <w:b/>
        </w:rPr>
        <w:t xml:space="preserve">: </w:t>
      </w:r>
      <w:r>
        <w:t>Johannes Feiner</w:t>
      </w:r>
    </w:p>
    <w:p w14:paraId="1FE2C3C1" w14:textId="77777777" w:rsidR="00F7203C" w:rsidRDefault="00F7203C">
      <w:pPr>
        <w:jc w:val="both"/>
        <w:pPrChange w:id="15" w:author="Kletzenbauer Petra" w:date="2016-01-24T07:44:00Z">
          <w:pPr>
            <w:jc w:val="center"/>
          </w:pPr>
        </w:pPrChange>
      </w:pPr>
    </w:p>
    <w:p w14:paraId="597C90F6" w14:textId="77777777" w:rsidR="00C8616D" w:rsidRDefault="00C8616D">
      <w:pPr>
        <w:jc w:val="both"/>
        <w:pPrChange w:id="16" w:author="Kletzenbauer Petra" w:date="2016-01-24T07:44:00Z">
          <w:pPr>
            <w:jc w:val="center"/>
          </w:pPr>
        </w:pPrChange>
      </w:pPr>
    </w:p>
    <w:p w14:paraId="1AD22302" w14:textId="77777777" w:rsidR="00F7203C" w:rsidRDefault="00F7203C">
      <w:pPr>
        <w:jc w:val="both"/>
        <w:pPrChange w:id="17" w:author="Kletzenbauer Petra" w:date="2016-01-24T07:44:00Z">
          <w:pPr>
            <w:jc w:val="center"/>
          </w:pPr>
        </w:pPrChange>
      </w:pPr>
      <w:proofErr w:type="gramStart"/>
      <w:r>
        <w:rPr>
          <w:b/>
        </w:rPr>
        <w:t>submitted</w:t>
      </w:r>
      <w:proofErr w:type="gramEnd"/>
      <w:r>
        <w:rPr>
          <w:b/>
        </w:rPr>
        <w:t xml:space="preserve"> by: </w:t>
      </w:r>
      <w:r>
        <w:t>Michael Stifter</w:t>
      </w:r>
      <w:r>
        <w:br/>
      </w:r>
      <w:r>
        <w:rPr>
          <w:b/>
        </w:rPr>
        <w:t xml:space="preserve">personal identifier: </w:t>
      </w:r>
      <w:r>
        <w:t>1310418054</w:t>
      </w:r>
    </w:p>
    <w:p w14:paraId="0A95BDF3" w14:textId="77777777" w:rsidR="00F7203C" w:rsidRDefault="00F7203C">
      <w:pPr>
        <w:jc w:val="both"/>
        <w:pPrChange w:id="18" w:author="Kletzenbauer Petra" w:date="2016-01-24T07:44:00Z">
          <w:pPr>
            <w:jc w:val="center"/>
          </w:pPr>
        </w:pPrChange>
      </w:pPr>
    </w:p>
    <w:p w14:paraId="2DA4CBED" w14:textId="77777777" w:rsidR="00C8616D" w:rsidRDefault="00C8616D">
      <w:pPr>
        <w:jc w:val="both"/>
        <w:pPrChange w:id="19" w:author="Kletzenbauer Petra" w:date="2016-01-24T07:44:00Z">
          <w:pPr>
            <w:jc w:val="center"/>
          </w:pPr>
        </w:pPrChange>
      </w:pPr>
    </w:p>
    <w:p w14:paraId="263002DD" w14:textId="77777777" w:rsidR="0090521C" w:rsidRDefault="00F7203C">
      <w:pPr>
        <w:jc w:val="both"/>
        <w:pPrChange w:id="20" w:author="Kletzenbauer Petra" w:date="2016-01-24T07:44:00Z">
          <w:pPr>
            <w:jc w:val="center"/>
          </w:pPr>
        </w:pPrChange>
      </w:pPr>
      <w:r>
        <w:t>01 / 2016</w:t>
      </w:r>
      <w:r w:rsidR="0090521C">
        <w:br w:type="page"/>
      </w:r>
    </w:p>
    <w:p w14:paraId="1AEAA1DE" w14:textId="77777777" w:rsidR="00C8616D" w:rsidRDefault="000E5EB6">
      <w:pPr>
        <w:spacing w:line="276" w:lineRule="auto"/>
        <w:jc w:val="both"/>
        <w:rPr>
          <w:b/>
        </w:rPr>
        <w:pPrChange w:id="21" w:author="Kletzenbauer Petra" w:date="2016-01-24T07:44:00Z">
          <w:pPr>
            <w:spacing w:line="276" w:lineRule="auto"/>
            <w:jc w:val="center"/>
          </w:pPr>
        </w:pPrChange>
      </w:pPr>
      <w:r>
        <w:rPr>
          <w:b/>
        </w:rPr>
        <w:lastRenderedPageBreak/>
        <w:t xml:space="preserve">Obligatory </w:t>
      </w:r>
      <w:r w:rsidRPr="00521387">
        <w:rPr>
          <w:b/>
        </w:rPr>
        <w:t>signed</w:t>
      </w:r>
      <w:r>
        <w:rPr>
          <w:b/>
        </w:rPr>
        <w:t xml:space="preserve"> declaration:</w:t>
      </w:r>
    </w:p>
    <w:p w14:paraId="3650835D" w14:textId="77777777" w:rsidR="006A151C" w:rsidRDefault="006A151C">
      <w:pPr>
        <w:jc w:val="both"/>
        <w:pPrChange w:id="22" w:author="Kletzenbauer Petra" w:date="2016-01-24T07:44:00Z">
          <w:pPr/>
        </w:pPrChange>
      </w:pPr>
      <w:r>
        <w:t xml:space="preserve">I hereby declare that the present </w:t>
      </w:r>
      <w:ins w:id="23" w:author="Kletzenbauer Petra" w:date="2016-01-24T07:37:00Z">
        <w:r w:rsidR="00521387">
          <w:t>B</w:t>
        </w:r>
      </w:ins>
      <w:del w:id="24" w:author="Kletzenbauer Petra" w:date="2016-01-24T07:37:00Z">
        <w:r w:rsidDel="00521387">
          <w:delText>b</w:delText>
        </w:r>
      </w:del>
      <w:r>
        <w:t xml:space="preserve">achelor’s thesis was composed by </w:t>
      </w:r>
      <w:proofErr w:type="gramStart"/>
      <w:r>
        <w:t>myself</w:t>
      </w:r>
      <w:proofErr w:type="gramEnd"/>
      <w:r>
        <w:t xml:space="preserve"> and that the work contained herein is my own. I also confirm that I have only used the specified resources. All formulations and concepts taken verbatim or in substance from printed or unprinted material or from the Internet have been cited according to the rules of good scientific practice and indicated by footnotes or other exact references to the original source.</w:t>
      </w:r>
    </w:p>
    <w:p w14:paraId="49CC45BA" w14:textId="77777777" w:rsidR="006A151C" w:rsidRDefault="006A151C">
      <w:pPr>
        <w:jc w:val="both"/>
        <w:pPrChange w:id="25" w:author="Kletzenbauer Petra" w:date="2016-01-24T07:44:00Z">
          <w:pPr/>
        </w:pPrChange>
      </w:pPr>
      <w:r>
        <w:t>The present thesis has not been submitted to another university for the award of an academic degree in this form. This thesis has been submitted in printed and electronic form. I hereby confirm that the content of the digital version is the same as in the printed version.</w:t>
      </w:r>
    </w:p>
    <w:p w14:paraId="3C9BBA3A" w14:textId="77777777" w:rsidR="006A151C" w:rsidRDefault="006A151C">
      <w:pPr>
        <w:jc w:val="both"/>
        <w:pPrChange w:id="26" w:author="Kletzenbauer Petra" w:date="2016-01-24T07:44:00Z">
          <w:pPr/>
        </w:pPrChange>
      </w:pPr>
      <w:r>
        <w:t>I understand that the provision of incorrect information may have legal consequences.</w:t>
      </w:r>
    </w:p>
    <w:p w14:paraId="3D440BC0" w14:textId="77777777" w:rsidR="006A151C" w:rsidRDefault="006A151C">
      <w:pPr>
        <w:jc w:val="both"/>
        <w:pPrChange w:id="27" w:author="Kletzenbauer Petra" w:date="2016-01-24T07:44:00Z">
          <w:pPr/>
        </w:pPrChange>
      </w:pPr>
    </w:p>
    <w:p w14:paraId="7683A5EE" w14:textId="77777777" w:rsidR="006A151C" w:rsidRDefault="006A151C">
      <w:pPr>
        <w:jc w:val="both"/>
        <w:pPrChange w:id="28" w:author="Kletzenbauer Petra" w:date="2016-01-24T07:44:00Z">
          <w:pPr/>
        </w:pPrChange>
      </w:pPr>
    </w:p>
    <w:p w14:paraId="33818BDB" w14:textId="77777777" w:rsidR="006A151C" w:rsidRDefault="006A151C">
      <w:pPr>
        <w:jc w:val="both"/>
        <w:pPrChange w:id="29" w:author="Kletzenbauer Petra" w:date="2016-01-24T07:44:00Z">
          <w:pPr/>
        </w:pPrChange>
      </w:pPr>
    </w:p>
    <w:p w14:paraId="0BDF15B9" w14:textId="77777777" w:rsidR="006A151C" w:rsidRDefault="006A151C">
      <w:pPr>
        <w:tabs>
          <w:tab w:val="right" w:pos="8222"/>
        </w:tabs>
        <w:jc w:val="both"/>
        <w:pPrChange w:id="30" w:author="Kletzenbauer Petra" w:date="2016-01-24T07:44:00Z">
          <w:pPr>
            <w:tabs>
              <w:tab w:val="right" w:pos="8222"/>
            </w:tabs>
          </w:pPr>
        </w:pPrChange>
      </w:pPr>
      <w:r>
        <w:t>Michael Stifter</w:t>
      </w:r>
      <w:r>
        <w:tab/>
        <w:t>Graz, 30.01.2016</w:t>
      </w:r>
    </w:p>
    <w:p w14:paraId="0851006D" w14:textId="77777777" w:rsidR="006A151C" w:rsidRDefault="006A151C">
      <w:pPr>
        <w:spacing w:line="276" w:lineRule="auto"/>
        <w:jc w:val="both"/>
        <w:pPrChange w:id="31" w:author="Kletzenbauer Petra" w:date="2016-01-24T07:44:00Z">
          <w:pPr>
            <w:spacing w:line="276" w:lineRule="auto"/>
          </w:pPr>
        </w:pPrChange>
      </w:pPr>
      <w:r>
        <w:br w:type="page"/>
      </w:r>
    </w:p>
    <w:p w14:paraId="2689FB23" w14:textId="77777777" w:rsidR="00BE3CEB" w:rsidRPr="00BE3CEB" w:rsidRDefault="00BE3CEB">
      <w:pPr>
        <w:pStyle w:val="Verzeichnis1"/>
        <w:tabs>
          <w:tab w:val="right" w:leader="dot" w:pos="8210"/>
        </w:tabs>
        <w:jc w:val="both"/>
        <w:rPr>
          <w:b/>
          <w:sz w:val="28"/>
          <w:szCs w:val="28"/>
        </w:rPr>
        <w:pPrChange w:id="32" w:author="Kletzenbauer Petra" w:date="2016-01-24T07:44:00Z">
          <w:pPr>
            <w:pStyle w:val="Verzeichnis1"/>
            <w:tabs>
              <w:tab w:val="right" w:leader="dot" w:pos="8210"/>
            </w:tabs>
          </w:pPr>
        </w:pPrChange>
      </w:pPr>
      <w:r>
        <w:rPr>
          <w:b/>
          <w:sz w:val="28"/>
          <w:szCs w:val="28"/>
        </w:rPr>
        <w:lastRenderedPageBreak/>
        <w:t>Table of contents</w:t>
      </w:r>
    </w:p>
    <w:p w14:paraId="167447A2" w14:textId="77777777" w:rsidR="0037391C" w:rsidRDefault="00BE3CEB">
      <w:pPr>
        <w:pStyle w:val="Verzeichnis1"/>
        <w:tabs>
          <w:tab w:val="right" w:leader="dot" w:pos="8210"/>
        </w:tabs>
        <w:jc w:val="both"/>
        <w:rPr>
          <w:rFonts w:asciiTheme="minorHAnsi" w:eastAsiaTheme="minorEastAsia" w:hAnsiTheme="minorHAnsi"/>
          <w:noProof/>
          <w:lang w:eastAsia="de-AT"/>
        </w:rPr>
        <w:pPrChange w:id="33" w:author="Kletzenbauer Petra" w:date="2016-01-24T07:44:00Z">
          <w:pPr>
            <w:pStyle w:val="Verzeichnis1"/>
            <w:tabs>
              <w:tab w:val="right" w:leader="dot" w:pos="8210"/>
            </w:tabs>
          </w:pPr>
        </w:pPrChange>
      </w:pPr>
      <w:r>
        <w:fldChar w:fldCharType="begin"/>
      </w:r>
      <w:r>
        <w:instrText xml:space="preserve"> TOC \o "1-3" \h \z \t "Überschrift ohne Nummerierung;1" </w:instrText>
      </w:r>
      <w:r>
        <w:fldChar w:fldCharType="separate"/>
      </w:r>
      <w:r w:rsidR="00521387">
        <w:fldChar w:fldCharType="begin"/>
      </w:r>
      <w:r w:rsidR="00521387">
        <w:instrText xml:space="preserve"> HYPERLINK \l "_Toc440900369" </w:instrText>
      </w:r>
      <w:r w:rsidR="00521387">
        <w:fldChar w:fldCharType="separate"/>
      </w:r>
      <w:r w:rsidR="0037391C" w:rsidRPr="003D50FF">
        <w:rPr>
          <w:rStyle w:val="Hyperlink"/>
          <w:noProof/>
        </w:rPr>
        <w:t>Abstract</w:t>
      </w:r>
      <w:r w:rsidR="0037391C">
        <w:rPr>
          <w:noProof/>
          <w:webHidden/>
        </w:rPr>
        <w:tab/>
      </w:r>
      <w:r w:rsidR="0037391C">
        <w:rPr>
          <w:noProof/>
          <w:webHidden/>
        </w:rPr>
        <w:fldChar w:fldCharType="begin"/>
      </w:r>
      <w:r w:rsidR="0037391C">
        <w:rPr>
          <w:noProof/>
          <w:webHidden/>
        </w:rPr>
        <w:instrText xml:space="preserve"> PAGEREF _Toc440900369 \h </w:instrText>
      </w:r>
      <w:r w:rsidR="0037391C">
        <w:rPr>
          <w:noProof/>
          <w:webHidden/>
        </w:rPr>
      </w:r>
      <w:r w:rsidR="0037391C">
        <w:rPr>
          <w:noProof/>
          <w:webHidden/>
        </w:rPr>
        <w:fldChar w:fldCharType="separate"/>
      </w:r>
      <w:r w:rsidR="0037391C">
        <w:rPr>
          <w:noProof/>
          <w:webHidden/>
        </w:rPr>
        <w:t>6</w:t>
      </w:r>
      <w:r w:rsidR="0037391C">
        <w:rPr>
          <w:noProof/>
          <w:webHidden/>
        </w:rPr>
        <w:fldChar w:fldCharType="end"/>
      </w:r>
      <w:r w:rsidR="00521387">
        <w:rPr>
          <w:noProof/>
        </w:rPr>
        <w:fldChar w:fldCharType="end"/>
      </w:r>
    </w:p>
    <w:p w14:paraId="05ECC422" w14:textId="77777777" w:rsidR="0037391C" w:rsidRDefault="00521387">
      <w:pPr>
        <w:pStyle w:val="Verzeichnis1"/>
        <w:tabs>
          <w:tab w:val="left" w:pos="440"/>
          <w:tab w:val="right" w:leader="dot" w:pos="8210"/>
        </w:tabs>
        <w:jc w:val="both"/>
        <w:rPr>
          <w:rFonts w:asciiTheme="minorHAnsi" w:eastAsiaTheme="minorEastAsia" w:hAnsiTheme="minorHAnsi"/>
          <w:noProof/>
          <w:lang w:eastAsia="de-AT"/>
        </w:rPr>
        <w:pPrChange w:id="34" w:author="Kletzenbauer Petra" w:date="2016-01-24T07:44:00Z">
          <w:pPr>
            <w:pStyle w:val="Verzeichnis1"/>
            <w:tabs>
              <w:tab w:val="left" w:pos="440"/>
              <w:tab w:val="right" w:leader="dot" w:pos="8210"/>
            </w:tabs>
          </w:pPr>
        </w:pPrChange>
      </w:pPr>
      <w:r>
        <w:fldChar w:fldCharType="begin"/>
      </w:r>
      <w:r>
        <w:instrText xml:space="preserve"> HYPERLINK \l "_Toc440900370" </w:instrText>
      </w:r>
      <w:r>
        <w:fldChar w:fldCharType="separate"/>
      </w:r>
      <w:r w:rsidR="0037391C" w:rsidRPr="003D50FF">
        <w:rPr>
          <w:rStyle w:val="Hyperlink"/>
          <w:noProof/>
        </w:rPr>
        <w:t>1</w:t>
      </w:r>
      <w:r w:rsidR="0037391C">
        <w:rPr>
          <w:rFonts w:asciiTheme="minorHAnsi" w:eastAsiaTheme="minorEastAsia" w:hAnsiTheme="minorHAnsi"/>
          <w:noProof/>
          <w:lang w:eastAsia="de-AT"/>
        </w:rPr>
        <w:tab/>
      </w:r>
      <w:r w:rsidR="0037391C" w:rsidRPr="003D50FF">
        <w:rPr>
          <w:rStyle w:val="Hyperlink"/>
          <w:noProof/>
        </w:rPr>
        <w:t>Introduction</w:t>
      </w:r>
      <w:r w:rsidR="0037391C">
        <w:rPr>
          <w:noProof/>
          <w:webHidden/>
        </w:rPr>
        <w:tab/>
      </w:r>
      <w:r w:rsidR="0037391C">
        <w:rPr>
          <w:noProof/>
          <w:webHidden/>
        </w:rPr>
        <w:fldChar w:fldCharType="begin"/>
      </w:r>
      <w:r w:rsidR="0037391C">
        <w:rPr>
          <w:noProof/>
          <w:webHidden/>
        </w:rPr>
        <w:instrText xml:space="preserve"> PAGEREF _Toc440900370 \h </w:instrText>
      </w:r>
      <w:r w:rsidR="0037391C">
        <w:rPr>
          <w:noProof/>
          <w:webHidden/>
        </w:rPr>
      </w:r>
      <w:r w:rsidR="0037391C">
        <w:rPr>
          <w:noProof/>
          <w:webHidden/>
        </w:rPr>
        <w:fldChar w:fldCharType="separate"/>
      </w:r>
      <w:r w:rsidR="0037391C">
        <w:rPr>
          <w:noProof/>
          <w:webHidden/>
        </w:rPr>
        <w:t>7</w:t>
      </w:r>
      <w:r w:rsidR="0037391C">
        <w:rPr>
          <w:noProof/>
          <w:webHidden/>
        </w:rPr>
        <w:fldChar w:fldCharType="end"/>
      </w:r>
      <w:r>
        <w:rPr>
          <w:noProof/>
        </w:rPr>
        <w:fldChar w:fldCharType="end"/>
      </w:r>
    </w:p>
    <w:p w14:paraId="672CFB41" w14:textId="77777777" w:rsidR="0037391C" w:rsidRDefault="00521387">
      <w:pPr>
        <w:pStyle w:val="Verzeichnis1"/>
        <w:tabs>
          <w:tab w:val="left" w:pos="440"/>
          <w:tab w:val="right" w:leader="dot" w:pos="8210"/>
        </w:tabs>
        <w:jc w:val="both"/>
        <w:rPr>
          <w:rFonts w:asciiTheme="minorHAnsi" w:eastAsiaTheme="minorEastAsia" w:hAnsiTheme="minorHAnsi"/>
          <w:noProof/>
          <w:lang w:eastAsia="de-AT"/>
        </w:rPr>
        <w:pPrChange w:id="35" w:author="Kletzenbauer Petra" w:date="2016-01-24T07:44:00Z">
          <w:pPr>
            <w:pStyle w:val="Verzeichnis1"/>
            <w:tabs>
              <w:tab w:val="left" w:pos="440"/>
              <w:tab w:val="right" w:leader="dot" w:pos="8210"/>
            </w:tabs>
          </w:pPr>
        </w:pPrChange>
      </w:pPr>
      <w:r>
        <w:fldChar w:fldCharType="begin"/>
      </w:r>
      <w:r>
        <w:instrText xml:space="preserve"> HYPERLINK \l "_Toc440900371" </w:instrText>
      </w:r>
      <w:r>
        <w:fldChar w:fldCharType="separate"/>
      </w:r>
      <w:r w:rsidR="0037391C" w:rsidRPr="003D50FF">
        <w:rPr>
          <w:rStyle w:val="Hyperlink"/>
          <w:noProof/>
        </w:rPr>
        <w:t>2</w:t>
      </w:r>
      <w:r w:rsidR="0037391C">
        <w:rPr>
          <w:rFonts w:asciiTheme="minorHAnsi" w:eastAsiaTheme="minorEastAsia" w:hAnsiTheme="minorHAnsi"/>
          <w:noProof/>
          <w:lang w:eastAsia="de-AT"/>
        </w:rPr>
        <w:tab/>
      </w:r>
      <w:r w:rsidR="0037391C" w:rsidRPr="003D50FF">
        <w:rPr>
          <w:rStyle w:val="Hyperlink"/>
          <w:noProof/>
        </w:rPr>
        <w:t>Analysis of remote support applications</w:t>
      </w:r>
      <w:r w:rsidR="0037391C">
        <w:rPr>
          <w:noProof/>
          <w:webHidden/>
        </w:rPr>
        <w:tab/>
      </w:r>
      <w:r w:rsidR="0037391C">
        <w:rPr>
          <w:noProof/>
          <w:webHidden/>
        </w:rPr>
        <w:fldChar w:fldCharType="begin"/>
      </w:r>
      <w:r w:rsidR="0037391C">
        <w:rPr>
          <w:noProof/>
          <w:webHidden/>
        </w:rPr>
        <w:instrText xml:space="preserve"> PAGEREF _Toc440900371 \h </w:instrText>
      </w:r>
      <w:r w:rsidR="0037391C">
        <w:rPr>
          <w:noProof/>
          <w:webHidden/>
        </w:rPr>
      </w:r>
      <w:r w:rsidR="0037391C">
        <w:rPr>
          <w:noProof/>
          <w:webHidden/>
        </w:rPr>
        <w:fldChar w:fldCharType="separate"/>
      </w:r>
      <w:r w:rsidR="0037391C">
        <w:rPr>
          <w:noProof/>
          <w:webHidden/>
        </w:rPr>
        <w:t>8</w:t>
      </w:r>
      <w:r w:rsidR="0037391C">
        <w:rPr>
          <w:noProof/>
          <w:webHidden/>
        </w:rPr>
        <w:fldChar w:fldCharType="end"/>
      </w:r>
      <w:r>
        <w:rPr>
          <w:noProof/>
        </w:rPr>
        <w:fldChar w:fldCharType="end"/>
      </w:r>
    </w:p>
    <w:p w14:paraId="43AFE194" w14:textId="77777777" w:rsidR="0037391C" w:rsidRDefault="00521387">
      <w:pPr>
        <w:pStyle w:val="Verzeichnis2"/>
        <w:tabs>
          <w:tab w:val="left" w:pos="880"/>
          <w:tab w:val="right" w:leader="dot" w:pos="8210"/>
        </w:tabs>
        <w:jc w:val="both"/>
        <w:rPr>
          <w:rFonts w:asciiTheme="minorHAnsi" w:eastAsiaTheme="minorEastAsia" w:hAnsiTheme="minorHAnsi"/>
          <w:noProof/>
          <w:lang w:eastAsia="de-AT"/>
        </w:rPr>
        <w:pPrChange w:id="36" w:author="Kletzenbauer Petra" w:date="2016-01-24T07:44:00Z">
          <w:pPr>
            <w:pStyle w:val="Verzeichnis2"/>
            <w:tabs>
              <w:tab w:val="left" w:pos="880"/>
              <w:tab w:val="right" w:leader="dot" w:pos="8210"/>
            </w:tabs>
          </w:pPr>
        </w:pPrChange>
      </w:pPr>
      <w:r>
        <w:fldChar w:fldCharType="begin"/>
      </w:r>
      <w:r>
        <w:instrText xml:space="preserve"> HYPERLINK \l "_Toc440900372" </w:instrText>
      </w:r>
      <w:r>
        <w:fldChar w:fldCharType="separate"/>
      </w:r>
      <w:r w:rsidR="0037391C" w:rsidRPr="003D50FF">
        <w:rPr>
          <w:rStyle w:val="Hyperlink"/>
          <w:noProof/>
        </w:rPr>
        <w:t>2.1</w:t>
      </w:r>
      <w:r w:rsidR="0037391C">
        <w:rPr>
          <w:rFonts w:asciiTheme="minorHAnsi" w:eastAsiaTheme="minorEastAsia" w:hAnsiTheme="minorHAnsi"/>
          <w:noProof/>
          <w:lang w:eastAsia="de-AT"/>
        </w:rPr>
        <w:tab/>
      </w:r>
      <w:r w:rsidR="0037391C" w:rsidRPr="003D50FF">
        <w:rPr>
          <w:rStyle w:val="Hyperlink"/>
          <w:noProof/>
        </w:rPr>
        <w:t>Requirements</w:t>
      </w:r>
      <w:r w:rsidR="0037391C">
        <w:rPr>
          <w:noProof/>
          <w:webHidden/>
        </w:rPr>
        <w:tab/>
      </w:r>
      <w:r w:rsidR="0037391C">
        <w:rPr>
          <w:noProof/>
          <w:webHidden/>
        </w:rPr>
        <w:fldChar w:fldCharType="begin"/>
      </w:r>
      <w:r w:rsidR="0037391C">
        <w:rPr>
          <w:noProof/>
          <w:webHidden/>
        </w:rPr>
        <w:instrText xml:space="preserve"> PAGEREF _Toc440900372 \h </w:instrText>
      </w:r>
      <w:r w:rsidR="0037391C">
        <w:rPr>
          <w:noProof/>
          <w:webHidden/>
        </w:rPr>
      </w:r>
      <w:r w:rsidR="0037391C">
        <w:rPr>
          <w:noProof/>
          <w:webHidden/>
        </w:rPr>
        <w:fldChar w:fldCharType="separate"/>
      </w:r>
      <w:r w:rsidR="0037391C">
        <w:rPr>
          <w:noProof/>
          <w:webHidden/>
        </w:rPr>
        <w:t>8</w:t>
      </w:r>
      <w:r w:rsidR="0037391C">
        <w:rPr>
          <w:noProof/>
          <w:webHidden/>
        </w:rPr>
        <w:fldChar w:fldCharType="end"/>
      </w:r>
      <w:r>
        <w:rPr>
          <w:noProof/>
        </w:rPr>
        <w:fldChar w:fldCharType="end"/>
      </w:r>
    </w:p>
    <w:p w14:paraId="4D6DB2FF" w14:textId="77777777" w:rsidR="0037391C" w:rsidRDefault="00521387">
      <w:pPr>
        <w:pStyle w:val="Verzeichnis2"/>
        <w:tabs>
          <w:tab w:val="left" w:pos="880"/>
          <w:tab w:val="right" w:leader="dot" w:pos="8210"/>
        </w:tabs>
        <w:jc w:val="both"/>
        <w:rPr>
          <w:rFonts w:asciiTheme="minorHAnsi" w:eastAsiaTheme="minorEastAsia" w:hAnsiTheme="minorHAnsi"/>
          <w:noProof/>
          <w:lang w:eastAsia="de-AT"/>
        </w:rPr>
        <w:pPrChange w:id="37" w:author="Kletzenbauer Petra" w:date="2016-01-24T07:44:00Z">
          <w:pPr>
            <w:pStyle w:val="Verzeichnis2"/>
            <w:tabs>
              <w:tab w:val="left" w:pos="880"/>
              <w:tab w:val="right" w:leader="dot" w:pos="8210"/>
            </w:tabs>
          </w:pPr>
        </w:pPrChange>
      </w:pPr>
      <w:r>
        <w:fldChar w:fldCharType="begin"/>
      </w:r>
      <w:r>
        <w:instrText xml:space="preserve"> HYPERLINK \l "_Toc440900373" </w:instrText>
      </w:r>
      <w:r>
        <w:fldChar w:fldCharType="separate"/>
      </w:r>
      <w:r w:rsidR="0037391C" w:rsidRPr="003D50FF">
        <w:rPr>
          <w:rStyle w:val="Hyperlink"/>
          <w:noProof/>
        </w:rPr>
        <w:t>2.2</w:t>
      </w:r>
      <w:r w:rsidR="0037391C">
        <w:rPr>
          <w:rFonts w:asciiTheme="minorHAnsi" w:eastAsiaTheme="minorEastAsia" w:hAnsiTheme="minorHAnsi"/>
          <w:noProof/>
          <w:lang w:eastAsia="de-AT"/>
        </w:rPr>
        <w:tab/>
      </w:r>
      <w:r w:rsidR="0037391C" w:rsidRPr="003D50FF">
        <w:rPr>
          <w:rStyle w:val="Hyperlink"/>
          <w:noProof/>
        </w:rPr>
        <w:t>Essential features</w:t>
      </w:r>
      <w:r w:rsidR="0037391C">
        <w:rPr>
          <w:noProof/>
          <w:webHidden/>
        </w:rPr>
        <w:tab/>
      </w:r>
      <w:r w:rsidR="0037391C">
        <w:rPr>
          <w:noProof/>
          <w:webHidden/>
        </w:rPr>
        <w:fldChar w:fldCharType="begin"/>
      </w:r>
      <w:r w:rsidR="0037391C">
        <w:rPr>
          <w:noProof/>
          <w:webHidden/>
        </w:rPr>
        <w:instrText xml:space="preserve"> PAGEREF _Toc440900373 \h </w:instrText>
      </w:r>
      <w:r w:rsidR="0037391C">
        <w:rPr>
          <w:noProof/>
          <w:webHidden/>
        </w:rPr>
      </w:r>
      <w:r w:rsidR="0037391C">
        <w:rPr>
          <w:noProof/>
          <w:webHidden/>
        </w:rPr>
        <w:fldChar w:fldCharType="separate"/>
      </w:r>
      <w:r w:rsidR="0037391C">
        <w:rPr>
          <w:noProof/>
          <w:webHidden/>
        </w:rPr>
        <w:t>8</w:t>
      </w:r>
      <w:r w:rsidR="0037391C">
        <w:rPr>
          <w:noProof/>
          <w:webHidden/>
        </w:rPr>
        <w:fldChar w:fldCharType="end"/>
      </w:r>
      <w:r>
        <w:rPr>
          <w:noProof/>
        </w:rPr>
        <w:fldChar w:fldCharType="end"/>
      </w:r>
    </w:p>
    <w:p w14:paraId="0478BE60" w14:textId="77777777" w:rsidR="0037391C" w:rsidRDefault="00521387">
      <w:pPr>
        <w:pStyle w:val="Verzeichnis3"/>
        <w:tabs>
          <w:tab w:val="left" w:pos="1320"/>
          <w:tab w:val="right" w:leader="dot" w:pos="8210"/>
        </w:tabs>
        <w:jc w:val="both"/>
        <w:rPr>
          <w:noProof/>
        </w:rPr>
        <w:pPrChange w:id="38" w:author="Kletzenbauer Petra" w:date="2016-01-24T07:44:00Z">
          <w:pPr>
            <w:pStyle w:val="Verzeichnis3"/>
            <w:tabs>
              <w:tab w:val="left" w:pos="1320"/>
              <w:tab w:val="right" w:leader="dot" w:pos="8210"/>
            </w:tabs>
          </w:pPr>
        </w:pPrChange>
      </w:pPr>
      <w:r>
        <w:fldChar w:fldCharType="begin"/>
      </w:r>
      <w:r>
        <w:instrText xml:space="preserve"> HYPERLINK \l "_Toc440900374" </w:instrText>
      </w:r>
      <w:r>
        <w:fldChar w:fldCharType="separate"/>
      </w:r>
      <w:r w:rsidR="0037391C" w:rsidRPr="003D50FF">
        <w:rPr>
          <w:rStyle w:val="Hyperlink"/>
          <w:noProof/>
        </w:rPr>
        <w:t>2.2.1</w:t>
      </w:r>
      <w:r w:rsidR="0037391C">
        <w:rPr>
          <w:noProof/>
        </w:rPr>
        <w:tab/>
      </w:r>
      <w:r w:rsidR="0037391C" w:rsidRPr="003D50FF">
        <w:rPr>
          <w:rStyle w:val="Hyperlink"/>
          <w:noProof/>
        </w:rPr>
        <w:t>Audio and video stream</w:t>
      </w:r>
      <w:r w:rsidR="0037391C">
        <w:rPr>
          <w:noProof/>
          <w:webHidden/>
        </w:rPr>
        <w:tab/>
      </w:r>
      <w:r w:rsidR="0037391C">
        <w:rPr>
          <w:noProof/>
          <w:webHidden/>
        </w:rPr>
        <w:fldChar w:fldCharType="begin"/>
      </w:r>
      <w:r w:rsidR="0037391C">
        <w:rPr>
          <w:noProof/>
          <w:webHidden/>
        </w:rPr>
        <w:instrText xml:space="preserve"> PAGEREF _Toc440900374 \h </w:instrText>
      </w:r>
      <w:r w:rsidR="0037391C">
        <w:rPr>
          <w:noProof/>
          <w:webHidden/>
        </w:rPr>
      </w:r>
      <w:r w:rsidR="0037391C">
        <w:rPr>
          <w:noProof/>
          <w:webHidden/>
        </w:rPr>
        <w:fldChar w:fldCharType="separate"/>
      </w:r>
      <w:r w:rsidR="0037391C">
        <w:rPr>
          <w:noProof/>
          <w:webHidden/>
        </w:rPr>
        <w:t>8</w:t>
      </w:r>
      <w:r w:rsidR="0037391C">
        <w:rPr>
          <w:noProof/>
          <w:webHidden/>
        </w:rPr>
        <w:fldChar w:fldCharType="end"/>
      </w:r>
      <w:r>
        <w:rPr>
          <w:noProof/>
        </w:rPr>
        <w:fldChar w:fldCharType="end"/>
      </w:r>
    </w:p>
    <w:p w14:paraId="272C2545" w14:textId="77777777" w:rsidR="0037391C" w:rsidRDefault="00521387">
      <w:pPr>
        <w:pStyle w:val="Verzeichnis3"/>
        <w:tabs>
          <w:tab w:val="left" w:pos="1320"/>
          <w:tab w:val="right" w:leader="dot" w:pos="8210"/>
        </w:tabs>
        <w:jc w:val="both"/>
        <w:rPr>
          <w:noProof/>
        </w:rPr>
        <w:pPrChange w:id="39" w:author="Kletzenbauer Petra" w:date="2016-01-24T07:44:00Z">
          <w:pPr>
            <w:pStyle w:val="Verzeichnis3"/>
            <w:tabs>
              <w:tab w:val="left" w:pos="1320"/>
              <w:tab w:val="right" w:leader="dot" w:pos="8210"/>
            </w:tabs>
          </w:pPr>
        </w:pPrChange>
      </w:pPr>
      <w:r>
        <w:fldChar w:fldCharType="begin"/>
      </w:r>
      <w:r>
        <w:instrText xml:space="preserve"> HYPERLINK \l "_Toc440900375" </w:instrText>
      </w:r>
      <w:r>
        <w:fldChar w:fldCharType="separate"/>
      </w:r>
      <w:r w:rsidR="0037391C" w:rsidRPr="003D50FF">
        <w:rPr>
          <w:rStyle w:val="Hyperlink"/>
          <w:noProof/>
        </w:rPr>
        <w:t>2.2.2</w:t>
      </w:r>
      <w:r w:rsidR="0037391C">
        <w:rPr>
          <w:noProof/>
        </w:rPr>
        <w:tab/>
      </w:r>
      <w:r w:rsidR="0037391C" w:rsidRPr="003D50FF">
        <w:rPr>
          <w:rStyle w:val="Hyperlink"/>
          <w:noProof/>
        </w:rPr>
        <w:t>Overlay indicators</w:t>
      </w:r>
      <w:r w:rsidR="0037391C">
        <w:rPr>
          <w:noProof/>
          <w:webHidden/>
        </w:rPr>
        <w:tab/>
      </w:r>
      <w:r w:rsidR="0037391C">
        <w:rPr>
          <w:noProof/>
          <w:webHidden/>
        </w:rPr>
        <w:fldChar w:fldCharType="begin"/>
      </w:r>
      <w:r w:rsidR="0037391C">
        <w:rPr>
          <w:noProof/>
          <w:webHidden/>
        </w:rPr>
        <w:instrText xml:space="preserve"> PAGEREF _Toc440900375 \h </w:instrText>
      </w:r>
      <w:r w:rsidR="0037391C">
        <w:rPr>
          <w:noProof/>
          <w:webHidden/>
        </w:rPr>
      </w:r>
      <w:r w:rsidR="0037391C">
        <w:rPr>
          <w:noProof/>
          <w:webHidden/>
        </w:rPr>
        <w:fldChar w:fldCharType="separate"/>
      </w:r>
      <w:r w:rsidR="0037391C">
        <w:rPr>
          <w:noProof/>
          <w:webHidden/>
        </w:rPr>
        <w:t>9</w:t>
      </w:r>
      <w:r w:rsidR="0037391C">
        <w:rPr>
          <w:noProof/>
          <w:webHidden/>
        </w:rPr>
        <w:fldChar w:fldCharType="end"/>
      </w:r>
      <w:r>
        <w:rPr>
          <w:noProof/>
        </w:rPr>
        <w:fldChar w:fldCharType="end"/>
      </w:r>
    </w:p>
    <w:p w14:paraId="639E8AFA" w14:textId="77777777" w:rsidR="0037391C" w:rsidRDefault="00521387">
      <w:pPr>
        <w:pStyle w:val="Verzeichnis3"/>
        <w:tabs>
          <w:tab w:val="left" w:pos="1320"/>
          <w:tab w:val="right" w:leader="dot" w:pos="8210"/>
        </w:tabs>
        <w:jc w:val="both"/>
        <w:rPr>
          <w:noProof/>
        </w:rPr>
        <w:pPrChange w:id="40" w:author="Kletzenbauer Petra" w:date="2016-01-24T07:44:00Z">
          <w:pPr>
            <w:pStyle w:val="Verzeichnis3"/>
            <w:tabs>
              <w:tab w:val="left" w:pos="1320"/>
              <w:tab w:val="right" w:leader="dot" w:pos="8210"/>
            </w:tabs>
          </w:pPr>
        </w:pPrChange>
      </w:pPr>
      <w:r>
        <w:fldChar w:fldCharType="begin"/>
      </w:r>
      <w:r>
        <w:instrText xml:space="preserve"> HYPERLINK \l "_Toc440900376" </w:instrText>
      </w:r>
      <w:r>
        <w:fldChar w:fldCharType="separate"/>
      </w:r>
      <w:r w:rsidR="0037391C" w:rsidRPr="003D50FF">
        <w:rPr>
          <w:rStyle w:val="Hyperlink"/>
          <w:noProof/>
        </w:rPr>
        <w:t>2.2.3</w:t>
      </w:r>
      <w:r w:rsidR="0037391C">
        <w:rPr>
          <w:noProof/>
        </w:rPr>
        <w:tab/>
      </w:r>
      <w:r w:rsidR="0037391C" w:rsidRPr="003D50FF">
        <w:rPr>
          <w:rStyle w:val="Hyperlink"/>
          <w:noProof/>
        </w:rPr>
        <w:t>Gestures</w:t>
      </w:r>
      <w:r w:rsidR="0037391C">
        <w:rPr>
          <w:noProof/>
          <w:webHidden/>
        </w:rPr>
        <w:tab/>
      </w:r>
      <w:r w:rsidR="0037391C">
        <w:rPr>
          <w:noProof/>
          <w:webHidden/>
        </w:rPr>
        <w:fldChar w:fldCharType="begin"/>
      </w:r>
      <w:r w:rsidR="0037391C">
        <w:rPr>
          <w:noProof/>
          <w:webHidden/>
        </w:rPr>
        <w:instrText xml:space="preserve"> PAGEREF _Toc440900376 \h </w:instrText>
      </w:r>
      <w:r w:rsidR="0037391C">
        <w:rPr>
          <w:noProof/>
          <w:webHidden/>
        </w:rPr>
      </w:r>
      <w:r w:rsidR="0037391C">
        <w:rPr>
          <w:noProof/>
          <w:webHidden/>
        </w:rPr>
        <w:fldChar w:fldCharType="separate"/>
      </w:r>
      <w:r w:rsidR="0037391C">
        <w:rPr>
          <w:noProof/>
          <w:webHidden/>
        </w:rPr>
        <w:t>9</w:t>
      </w:r>
      <w:r w:rsidR="0037391C">
        <w:rPr>
          <w:noProof/>
          <w:webHidden/>
        </w:rPr>
        <w:fldChar w:fldCharType="end"/>
      </w:r>
      <w:r>
        <w:rPr>
          <w:noProof/>
        </w:rPr>
        <w:fldChar w:fldCharType="end"/>
      </w:r>
    </w:p>
    <w:p w14:paraId="54467A87" w14:textId="77777777" w:rsidR="0037391C" w:rsidRDefault="00521387">
      <w:pPr>
        <w:pStyle w:val="Verzeichnis3"/>
        <w:tabs>
          <w:tab w:val="left" w:pos="1320"/>
          <w:tab w:val="right" w:leader="dot" w:pos="8210"/>
        </w:tabs>
        <w:jc w:val="both"/>
        <w:rPr>
          <w:noProof/>
        </w:rPr>
        <w:pPrChange w:id="41" w:author="Kletzenbauer Petra" w:date="2016-01-24T07:44:00Z">
          <w:pPr>
            <w:pStyle w:val="Verzeichnis3"/>
            <w:tabs>
              <w:tab w:val="left" w:pos="1320"/>
              <w:tab w:val="right" w:leader="dot" w:pos="8210"/>
            </w:tabs>
          </w:pPr>
        </w:pPrChange>
      </w:pPr>
      <w:r>
        <w:fldChar w:fldCharType="begin"/>
      </w:r>
      <w:r>
        <w:instrText xml:space="preserve"> HYPERLINK \l "_Toc440900377" </w:instrText>
      </w:r>
      <w:r>
        <w:fldChar w:fldCharType="separate"/>
      </w:r>
      <w:r w:rsidR="0037391C" w:rsidRPr="003D50FF">
        <w:rPr>
          <w:rStyle w:val="Hyperlink"/>
          <w:noProof/>
        </w:rPr>
        <w:t>2.2.4</w:t>
      </w:r>
      <w:r w:rsidR="0037391C">
        <w:rPr>
          <w:noProof/>
        </w:rPr>
        <w:tab/>
      </w:r>
      <w:r w:rsidR="0037391C" w:rsidRPr="003D50FF">
        <w:rPr>
          <w:rStyle w:val="Hyperlink"/>
          <w:noProof/>
        </w:rPr>
        <w:t>Pause video feed</w:t>
      </w:r>
      <w:r w:rsidR="0037391C">
        <w:rPr>
          <w:noProof/>
          <w:webHidden/>
        </w:rPr>
        <w:tab/>
      </w:r>
      <w:r w:rsidR="0037391C">
        <w:rPr>
          <w:noProof/>
          <w:webHidden/>
        </w:rPr>
        <w:fldChar w:fldCharType="begin"/>
      </w:r>
      <w:r w:rsidR="0037391C">
        <w:rPr>
          <w:noProof/>
          <w:webHidden/>
        </w:rPr>
        <w:instrText xml:space="preserve"> PAGEREF _Toc440900377 \h </w:instrText>
      </w:r>
      <w:r w:rsidR="0037391C">
        <w:rPr>
          <w:noProof/>
          <w:webHidden/>
        </w:rPr>
      </w:r>
      <w:r w:rsidR="0037391C">
        <w:rPr>
          <w:noProof/>
          <w:webHidden/>
        </w:rPr>
        <w:fldChar w:fldCharType="separate"/>
      </w:r>
      <w:r w:rsidR="0037391C">
        <w:rPr>
          <w:noProof/>
          <w:webHidden/>
        </w:rPr>
        <w:t>10</w:t>
      </w:r>
      <w:r w:rsidR="0037391C">
        <w:rPr>
          <w:noProof/>
          <w:webHidden/>
        </w:rPr>
        <w:fldChar w:fldCharType="end"/>
      </w:r>
      <w:r>
        <w:rPr>
          <w:noProof/>
        </w:rPr>
        <w:fldChar w:fldCharType="end"/>
      </w:r>
    </w:p>
    <w:p w14:paraId="2ED7617D" w14:textId="77777777" w:rsidR="0037391C" w:rsidRDefault="00521387">
      <w:pPr>
        <w:pStyle w:val="Verzeichnis2"/>
        <w:tabs>
          <w:tab w:val="left" w:pos="880"/>
          <w:tab w:val="right" w:leader="dot" w:pos="8210"/>
        </w:tabs>
        <w:jc w:val="both"/>
        <w:rPr>
          <w:rFonts w:asciiTheme="minorHAnsi" w:eastAsiaTheme="minorEastAsia" w:hAnsiTheme="minorHAnsi"/>
          <w:noProof/>
          <w:lang w:eastAsia="de-AT"/>
        </w:rPr>
        <w:pPrChange w:id="42" w:author="Kletzenbauer Petra" w:date="2016-01-24T07:44:00Z">
          <w:pPr>
            <w:pStyle w:val="Verzeichnis2"/>
            <w:tabs>
              <w:tab w:val="left" w:pos="880"/>
              <w:tab w:val="right" w:leader="dot" w:pos="8210"/>
            </w:tabs>
          </w:pPr>
        </w:pPrChange>
      </w:pPr>
      <w:r>
        <w:fldChar w:fldCharType="begin"/>
      </w:r>
      <w:r>
        <w:instrText xml:space="preserve"> HYPERLINK \l "_Toc440900378" </w:instrText>
      </w:r>
      <w:r>
        <w:fldChar w:fldCharType="separate"/>
      </w:r>
      <w:r w:rsidR="0037391C" w:rsidRPr="003D50FF">
        <w:rPr>
          <w:rStyle w:val="Hyperlink"/>
          <w:noProof/>
        </w:rPr>
        <w:t>2.3</w:t>
      </w:r>
      <w:r w:rsidR="0037391C">
        <w:rPr>
          <w:rFonts w:asciiTheme="minorHAnsi" w:eastAsiaTheme="minorEastAsia" w:hAnsiTheme="minorHAnsi"/>
          <w:noProof/>
          <w:lang w:eastAsia="de-AT"/>
        </w:rPr>
        <w:tab/>
      </w:r>
      <w:r w:rsidR="0037391C" w:rsidRPr="003D50FF">
        <w:rPr>
          <w:rStyle w:val="Hyperlink"/>
          <w:noProof/>
        </w:rPr>
        <w:t>Connection architecture</w:t>
      </w:r>
      <w:r w:rsidR="0037391C">
        <w:rPr>
          <w:noProof/>
          <w:webHidden/>
        </w:rPr>
        <w:tab/>
      </w:r>
      <w:r w:rsidR="0037391C">
        <w:rPr>
          <w:noProof/>
          <w:webHidden/>
        </w:rPr>
        <w:fldChar w:fldCharType="begin"/>
      </w:r>
      <w:r w:rsidR="0037391C">
        <w:rPr>
          <w:noProof/>
          <w:webHidden/>
        </w:rPr>
        <w:instrText xml:space="preserve"> PAGEREF _Toc440900378 \h </w:instrText>
      </w:r>
      <w:r w:rsidR="0037391C">
        <w:rPr>
          <w:noProof/>
          <w:webHidden/>
        </w:rPr>
      </w:r>
      <w:r w:rsidR="0037391C">
        <w:rPr>
          <w:noProof/>
          <w:webHidden/>
        </w:rPr>
        <w:fldChar w:fldCharType="separate"/>
      </w:r>
      <w:r w:rsidR="0037391C">
        <w:rPr>
          <w:noProof/>
          <w:webHidden/>
        </w:rPr>
        <w:t>10</w:t>
      </w:r>
      <w:r w:rsidR="0037391C">
        <w:rPr>
          <w:noProof/>
          <w:webHidden/>
        </w:rPr>
        <w:fldChar w:fldCharType="end"/>
      </w:r>
      <w:r>
        <w:rPr>
          <w:noProof/>
        </w:rPr>
        <w:fldChar w:fldCharType="end"/>
      </w:r>
    </w:p>
    <w:p w14:paraId="17C3C716" w14:textId="77777777" w:rsidR="0037391C" w:rsidRDefault="00521387">
      <w:pPr>
        <w:pStyle w:val="Verzeichnis3"/>
        <w:tabs>
          <w:tab w:val="left" w:pos="1320"/>
          <w:tab w:val="right" w:leader="dot" w:pos="8210"/>
        </w:tabs>
        <w:jc w:val="both"/>
        <w:rPr>
          <w:noProof/>
        </w:rPr>
        <w:pPrChange w:id="43" w:author="Kletzenbauer Petra" w:date="2016-01-24T07:44:00Z">
          <w:pPr>
            <w:pStyle w:val="Verzeichnis3"/>
            <w:tabs>
              <w:tab w:val="left" w:pos="1320"/>
              <w:tab w:val="right" w:leader="dot" w:pos="8210"/>
            </w:tabs>
          </w:pPr>
        </w:pPrChange>
      </w:pPr>
      <w:r>
        <w:fldChar w:fldCharType="begin"/>
      </w:r>
      <w:r>
        <w:instrText xml:space="preserve"> HYPERLINK \l "_Toc440900379" </w:instrText>
      </w:r>
      <w:r>
        <w:fldChar w:fldCharType="separate"/>
      </w:r>
      <w:r w:rsidR="0037391C" w:rsidRPr="003D50FF">
        <w:rPr>
          <w:rStyle w:val="Hyperlink"/>
          <w:noProof/>
        </w:rPr>
        <w:t>2.3.1</w:t>
      </w:r>
      <w:r w:rsidR="0037391C">
        <w:rPr>
          <w:noProof/>
        </w:rPr>
        <w:tab/>
      </w:r>
      <w:r w:rsidR="0037391C" w:rsidRPr="003D50FF">
        <w:rPr>
          <w:rStyle w:val="Hyperlink"/>
          <w:noProof/>
        </w:rPr>
        <w:t>Client-server</w:t>
      </w:r>
      <w:r w:rsidR="0037391C">
        <w:rPr>
          <w:noProof/>
          <w:webHidden/>
        </w:rPr>
        <w:tab/>
      </w:r>
      <w:r w:rsidR="0037391C">
        <w:rPr>
          <w:noProof/>
          <w:webHidden/>
        </w:rPr>
        <w:fldChar w:fldCharType="begin"/>
      </w:r>
      <w:r w:rsidR="0037391C">
        <w:rPr>
          <w:noProof/>
          <w:webHidden/>
        </w:rPr>
        <w:instrText xml:space="preserve"> PAGEREF _Toc440900379 \h </w:instrText>
      </w:r>
      <w:r w:rsidR="0037391C">
        <w:rPr>
          <w:noProof/>
          <w:webHidden/>
        </w:rPr>
      </w:r>
      <w:r w:rsidR="0037391C">
        <w:rPr>
          <w:noProof/>
          <w:webHidden/>
        </w:rPr>
        <w:fldChar w:fldCharType="separate"/>
      </w:r>
      <w:r w:rsidR="0037391C">
        <w:rPr>
          <w:noProof/>
          <w:webHidden/>
        </w:rPr>
        <w:t>10</w:t>
      </w:r>
      <w:r w:rsidR="0037391C">
        <w:rPr>
          <w:noProof/>
          <w:webHidden/>
        </w:rPr>
        <w:fldChar w:fldCharType="end"/>
      </w:r>
      <w:r>
        <w:rPr>
          <w:noProof/>
        </w:rPr>
        <w:fldChar w:fldCharType="end"/>
      </w:r>
    </w:p>
    <w:p w14:paraId="4CB96631" w14:textId="77777777" w:rsidR="0037391C" w:rsidRDefault="00521387">
      <w:pPr>
        <w:pStyle w:val="Verzeichnis3"/>
        <w:tabs>
          <w:tab w:val="left" w:pos="1320"/>
          <w:tab w:val="right" w:leader="dot" w:pos="8210"/>
        </w:tabs>
        <w:jc w:val="both"/>
        <w:rPr>
          <w:noProof/>
        </w:rPr>
        <w:pPrChange w:id="44" w:author="Kletzenbauer Petra" w:date="2016-01-24T07:44:00Z">
          <w:pPr>
            <w:pStyle w:val="Verzeichnis3"/>
            <w:tabs>
              <w:tab w:val="left" w:pos="1320"/>
              <w:tab w:val="right" w:leader="dot" w:pos="8210"/>
            </w:tabs>
          </w:pPr>
        </w:pPrChange>
      </w:pPr>
      <w:r>
        <w:fldChar w:fldCharType="begin"/>
      </w:r>
      <w:r>
        <w:instrText xml:space="preserve"> HYPERLINK \l "_Toc440900380" </w:instrText>
      </w:r>
      <w:r>
        <w:fldChar w:fldCharType="separate"/>
      </w:r>
      <w:r w:rsidR="0037391C" w:rsidRPr="003D50FF">
        <w:rPr>
          <w:rStyle w:val="Hyperlink"/>
          <w:noProof/>
        </w:rPr>
        <w:t>2.3.2</w:t>
      </w:r>
      <w:r w:rsidR="0037391C">
        <w:rPr>
          <w:noProof/>
        </w:rPr>
        <w:tab/>
      </w:r>
      <w:r w:rsidR="0037391C" w:rsidRPr="003D50FF">
        <w:rPr>
          <w:rStyle w:val="Hyperlink"/>
          <w:noProof/>
        </w:rPr>
        <w:t>Peer-to-peer</w:t>
      </w:r>
      <w:r w:rsidR="0037391C">
        <w:rPr>
          <w:noProof/>
          <w:webHidden/>
        </w:rPr>
        <w:tab/>
      </w:r>
      <w:r w:rsidR="0037391C">
        <w:rPr>
          <w:noProof/>
          <w:webHidden/>
        </w:rPr>
        <w:fldChar w:fldCharType="begin"/>
      </w:r>
      <w:r w:rsidR="0037391C">
        <w:rPr>
          <w:noProof/>
          <w:webHidden/>
        </w:rPr>
        <w:instrText xml:space="preserve"> PAGEREF _Toc440900380 \h </w:instrText>
      </w:r>
      <w:r w:rsidR="0037391C">
        <w:rPr>
          <w:noProof/>
          <w:webHidden/>
        </w:rPr>
      </w:r>
      <w:r w:rsidR="0037391C">
        <w:rPr>
          <w:noProof/>
          <w:webHidden/>
        </w:rPr>
        <w:fldChar w:fldCharType="separate"/>
      </w:r>
      <w:r w:rsidR="0037391C">
        <w:rPr>
          <w:noProof/>
          <w:webHidden/>
        </w:rPr>
        <w:t>11</w:t>
      </w:r>
      <w:r w:rsidR="0037391C">
        <w:rPr>
          <w:noProof/>
          <w:webHidden/>
        </w:rPr>
        <w:fldChar w:fldCharType="end"/>
      </w:r>
      <w:r>
        <w:rPr>
          <w:noProof/>
        </w:rPr>
        <w:fldChar w:fldCharType="end"/>
      </w:r>
    </w:p>
    <w:p w14:paraId="7F923F69" w14:textId="77777777" w:rsidR="0037391C" w:rsidRDefault="00521387">
      <w:pPr>
        <w:pStyle w:val="Verzeichnis2"/>
        <w:tabs>
          <w:tab w:val="left" w:pos="880"/>
          <w:tab w:val="right" w:leader="dot" w:pos="8210"/>
        </w:tabs>
        <w:jc w:val="both"/>
        <w:rPr>
          <w:rFonts w:asciiTheme="minorHAnsi" w:eastAsiaTheme="minorEastAsia" w:hAnsiTheme="minorHAnsi"/>
          <w:noProof/>
          <w:lang w:eastAsia="de-AT"/>
        </w:rPr>
        <w:pPrChange w:id="45" w:author="Kletzenbauer Petra" w:date="2016-01-24T07:44:00Z">
          <w:pPr>
            <w:pStyle w:val="Verzeichnis2"/>
            <w:tabs>
              <w:tab w:val="left" w:pos="880"/>
              <w:tab w:val="right" w:leader="dot" w:pos="8210"/>
            </w:tabs>
          </w:pPr>
        </w:pPrChange>
      </w:pPr>
      <w:r>
        <w:fldChar w:fldCharType="begin"/>
      </w:r>
      <w:r>
        <w:instrText xml:space="preserve"> HYPERLINK \l "_Toc440900381" </w:instrText>
      </w:r>
      <w:r>
        <w:fldChar w:fldCharType="separate"/>
      </w:r>
      <w:r w:rsidR="0037391C" w:rsidRPr="003D50FF">
        <w:rPr>
          <w:rStyle w:val="Hyperlink"/>
          <w:noProof/>
        </w:rPr>
        <w:t>2.4</w:t>
      </w:r>
      <w:r w:rsidR="0037391C">
        <w:rPr>
          <w:rFonts w:asciiTheme="minorHAnsi" w:eastAsiaTheme="minorEastAsia" w:hAnsiTheme="minorHAnsi"/>
          <w:noProof/>
          <w:lang w:eastAsia="de-AT"/>
        </w:rPr>
        <w:tab/>
      </w:r>
      <w:r w:rsidR="0037391C" w:rsidRPr="003D50FF">
        <w:rPr>
          <w:rStyle w:val="Hyperlink"/>
          <w:noProof/>
        </w:rPr>
        <w:t>Vision enhancing technologies</w:t>
      </w:r>
      <w:r w:rsidR="0037391C">
        <w:rPr>
          <w:noProof/>
          <w:webHidden/>
        </w:rPr>
        <w:tab/>
      </w:r>
      <w:r w:rsidR="0037391C">
        <w:rPr>
          <w:noProof/>
          <w:webHidden/>
        </w:rPr>
        <w:fldChar w:fldCharType="begin"/>
      </w:r>
      <w:r w:rsidR="0037391C">
        <w:rPr>
          <w:noProof/>
          <w:webHidden/>
        </w:rPr>
        <w:instrText xml:space="preserve"> PAGEREF _Toc440900381 \h </w:instrText>
      </w:r>
      <w:r w:rsidR="0037391C">
        <w:rPr>
          <w:noProof/>
          <w:webHidden/>
        </w:rPr>
      </w:r>
      <w:r w:rsidR="0037391C">
        <w:rPr>
          <w:noProof/>
          <w:webHidden/>
        </w:rPr>
        <w:fldChar w:fldCharType="separate"/>
      </w:r>
      <w:r w:rsidR="0037391C">
        <w:rPr>
          <w:noProof/>
          <w:webHidden/>
        </w:rPr>
        <w:t>11</w:t>
      </w:r>
      <w:r w:rsidR="0037391C">
        <w:rPr>
          <w:noProof/>
          <w:webHidden/>
        </w:rPr>
        <w:fldChar w:fldCharType="end"/>
      </w:r>
      <w:r>
        <w:rPr>
          <w:noProof/>
        </w:rPr>
        <w:fldChar w:fldCharType="end"/>
      </w:r>
    </w:p>
    <w:p w14:paraId="2897A8A4" w14:textId="77777777" w:rsidR="0037391C" w:rsidRDefault="00521387">
      <w:pPr>
        <w:pStyle w:val="Verzeichnis3"/>
        <w:tabs>
          <w:tab w:val="left" w:pos="1320"/>
          <w:tab w:val="right" w:leader="dot" w:pos="8210"/>
        </w:tabs>
        <w:jc w:val="both"/>
        <w:rPr>
          <w:noProof/>
        </w:rPr>
        <w:pPrChange w:id="46" w:author="Kletzenbauer Petra" w:date="2016-01-24T07:44:00Z">
          <w:pPr>
            <w:pStyle w:val="Verzeichnis3"/>
            <w:tabs>
              <w:tab w:val="left" w:pos="1320"/>
              <w:tab w:val="right" w:leader="dot" w:pos="8210"/>
            </w:tabs>
          </w:pPr>
        </w:pPrChange>
      </w:pPr>
      <w:r>
        <w:fldChar w:fldCharType="begin"/>
      </w:r>
      <w:r>
        <w:instrText xml:space="preserve"> HYPERLINK \l "_Toc440900382" </w:instrText>
      </w:r>
      <w:r>
        <w:fldChar w:fldCharType="separate"/>
      </w:r>
      <w:r w:rsidR="0037391C" w:rsidRPr="003D50FF">
        <w:rPr>
          <w:rStyle w:val="Hyperlink"/>
          <w:noProof/>
        </w:rPr>
        <w:t>2.4.1</w:t>
      </w:r>
      <w:r w:rsidR="0037391C">
        <w:rPr>
          <w:noProof/>
        </w:rPr>
        <w:tab/>
      </w:r>
      <w:r w:rsidR="0037391C" w:rsidRPr="003D50FF">
        <w:rPr>
          <w:rStyle w:val="Hyperlink"/>
          <w:noProof/>
        </w:rPr>
        <w:t>Augmented Reality</w:t>
      </w:r>
      <w:r w:rsidR="0037391C">
        <w:rPr>
          <w:noProof/>
          <w:webHidden/>
        </w:rPr>
        <w:tab/>
      </w:r>
      <w:r w:rsidR="0037391C">
        <w:rPr>
          <w:noProof/>
          <w:webHidden/>
        </w:rPr>
        <w:fldChar w:fldCharType="begin"/>
      </w:r>
      <w:r w:rsidR="0037391C">
        <w:rPr>
          <w:noProof/>
          <w:webHidden/>
        </w:rPr>
        <w:instrText xml:space="preserve"> PAGEREF _Toc440900382 \h </w:instrText>
      </w:r>
      <w:r w:rsidR="0037391C">
        <w:rPr>
          <w:noProof/>
          <w:webHidden/>
        </w:rPr>
      </w:r>
      <w:r w:rsidR="0037391C">
        <w:rPr>
          <w:noProof/>
          <w:webHidden/>
        </w:rPr>
        <w:fldChar w:fldCharType="separate"/>
      </w:r>
      <w:r w:rsidR="0037391C">
        <w:rPr>
          <w:noProof/>
          <w:webHidden/>
        </w:rPr>
        <w:t>11</w:t>
      </w:r>
      <w:r w:rsidR="0037391C">
        <w:rPr>
          <w:noProof/>
          <w:webHidden/>
        </w:rPr>
        <w:fldChar w:fldCharType="end"/>
      </w:r>
      <w:r>
        <w:rPr>
          <w:noProof/>
        </w:rPr>
        <w:fldChar w:fldCharType="end"/>
      </w:r>
    </w:p>
    <w:p w14:paraId="5D2D5B0A" w14:textId="77777777" w:rsidR="0037391C" w:rsidRDefault="00521387">
      <w:pPr>
        <w:pStyle w:val="Verzeichnis3"/>
        <w:tabs>
          <w:tab w:val="left" w:pos="1320"/>
          <w:tab w:val="right" w:leader="dot" w:pos="8210"/>
        </w:tabs>
        <w:jc w:val="both"/>
        <w:rPr>
          <w:noProof/>
        </w:rPr>
        <w:pPrChange w:id="47" w:author="Kletzenbauer Petra" w:date="2016-01-24T07:44:00Z">
          <w:pPr>
            <w:pStyle w:val="Verzeichnis3"/>
            <w:tabs>
              <w:tab w:val="left" w:pos="1320"/>
              <w:tab w:val="right" w:leader="dot" w:pos="8210"/>
            </w:tabs>
          </w:pPr>
        </w:pPrChange>
      </w:pPr>
      <w:r>
        <w:fldChar w:fldCharType="begin"/>
      </w:r>
      <w:r>
        <w:instrText xml:space="preserve"> HYPERLINK \l "_Toc440900383" </w:instrText>
      </w:r>
      <w:r>
        <w:fldChar w:fldCharType="separate"/>
      </w:r>
      <w:r w:rsidR="0037391C" w:rsidRPr="003D50FF">
        <w:rPr>
          <w:rStyle w:val="Hyperlink"/>
          <w:noProof/>
        </w:rPr>
        <w:t>2.4.2</w:t>
      </w:r>
      <w:r w:rsidR="0037391C">
        <w:rPr>
          <w:noProof/>
        </w:rPr>
        <w:tab/>
      </w:r>
      <w:r w:rsidR="0037391C" w:rsidRPr="003D50FF">
        <w:rPr>
          <w:rStyle w:val="Hyperlink"/>
          <w:noProof/>
        </w:rPr>
        <w:t>Mixed reality</w:t>
      </w:r>
      <w:r w:rsidR="0037391C">
        <w:rPr>
          <w:noProof/>
          <w:webHidden/>
        </w:rPr>
        <w:tab/>
      </w:r>
      <w:r w:rsidR="0037391C">
        <w:rPr>
          <w:noProof/>
          <w:webHidden/>
        </w:rPr>
        <w:fldChar w:fldCharType="begin"/>
      </w:r>
      <w:r w:rsidR="0037391C">
        <w:rPr>
          <w:noProof/>
          <w:webHidden/>
        </w:rPr>
        <w:instrText xml:space="preserve"> PAGEREF _Toc440900383 \h </w:instrText>
      </w:r>
      <w:r w:rsidR="0037391C">
        <w:rPr>
          <w:noProof/>
          <w:webHidden/>
        </w:rPr>
      </w:r>
      <w:r w:rsidR="0037391C">
        <w:rPr>
          <w:noProof/>
          <w:webHidden/>
        </w:rPr>
        <w:fldChar w:fldCharType="separate"/>
      </w:r>
      <w:r w:rsidR="0037391C">
        <w:rPr>
          <w:noProof/>
          <w:webHidden/>
        </w:rPr>
        <w:t>12</w:t>
      </w:r>
      <w:r w:rsidR="0037391C">
        <w:rPr>
          <w:noProof/>
          <w:webHidden/>
        </w:rPr>
        <w:fldChar w:fldCharType="end"/>
      </w:r>
      <w:r>
        <w:rPr>
          <w:noProof/>
        </w:rPr>
        <w:fldChar w:fldCharType="end"/>
      </w:r>
    </w:p>
    <w:p w14:paraId="300A8911" w14:textId="77777777" w:rsidR="0037391C" w:rsidRDefault="00521387">
      <w:pPr>
        <w:pStyle w:val="Verzeichnis2"/>
        <w:tabs>
          <w:tab w:val="left" w:pos="880"/>
          <w:tab w:val="right" w:leader="dot" w:pos="8210"/>
        </w:tabs>
        <w:jc w:val="both"/>
        <w:rPr>
          <w:rFonts w:asciiTheme="minorHAnsi" w:eastAsiaTheme="minorEastAsia" w:hAnsiTheme="minorHAnsi"/>
          <w:noProof/>
          <w:lang w:eastAsia="de-AT"/>
        </w:rPr>
        <w:pPrChange w:id="48" w:author="Kletzenbauer Petra" w:date="2016-01-24T07:44:00Z">
          <w:pPr>
            <w:pStyle w:val="Verzeichnis2"/>
            <w:tabs>
              <w:tab w:val="left" w:pos="880"/>
              <w:tab w:val="right" w:leader="dot" w:pos="8210"/>
            </w:tabs>
          </w:pPr>
        </w:pPrChange>
      </w:pPr>
      <w:r>
        <w:fldChar w:fldCharType="begin"/>
      </w:r>
      <w:r>
        <w:instrText xml:space="preserve"> HYPERLINK \l "_Toc440900384" </w:instrText>
      </w:r>
      <w:r>
        <w:fldChar w:fldCharType="separate"/>
      </w:r>
      <w:r w:rsidR="0037391C" w:rsidRPr="003D50FF">
        <w:rPr>
          <w:rStyle w:val="Hyperlink"/>
          <w:noProof/>
        </w:rPr>
        <w:t>2.5</w:t>
      </w:r>
      <w:r w:rsidR="0037391C">
        <w:rPr>
          <w:rFonts w:asciiTheme="minorHAnsi" w:eastAsiaTheme="minorEastAsia" w:hAnsiTheme="minorHAnsi"/>
          <w:noProof/>
          <w:lang w:eastAsia="de-AT"/>
        </w:rPr>
        <w:tab/>
      </w:r>
      <w:r w:rsidR="0037391C" w:rsidRPr="003D50FF">
        <w:rPr>
          <w:rStyle w:val="Hyperlink"/>
          <w:noProof/>
        </w:rPr>
        <w:t>Hardware</w:t>
      </w:r>
      <w:r w:rsidR="0037391C">
        <w:rPr>
          <w:noProof/>
          <w:webHidden/>
        </w:rPr>
        <w:tab/>
      </w:r>
      <w:r w:rsidR="0037391C">
        <w:rPr>
          <w:noProof/>
          <w:webHidden/>
        </w:rPr>
        <w:fldChar w:fldCharType="begin"/>
      </w:r>
      <w:r w:rsidR="0037391C">
        <w:rPr>
          <w:noProof/>
          <w:webHidden/>
        </w:rPr>
        <w:instrText xml:space="preserve"> PAGEREF _Toc440900384 \h </w:instrText>
      </w:r>
      <w:r w:rsidR="0037391C">
        <w:rPr>
          <w:noProof/>
          <w:webHidden/>
        </w:rPr>
      </w:r>
      <w:r w:rsidR="0037391C">
        <w:rPr>
          <w:noProof/>
          <w:webHidden/>
        </w:rPr>
        <w:fldChar w:fldCharType="separate"/>
      </w:r>
      <w:r w:rsidR="0037391C">
        <w:rPr>
          <w:noProof/>
          <w:webHidden/>
        </w:rPr>
        <w:t>12</w:t>
      </w:r>
      <w:r w:rsidR="0037391C">
        <w:rPr>
          <w:noProof/>
          <w:webHidden/>
        </w:rPr>
        <w:fldChar w:fldCharType="end"/>
      </w:r>
      <w:r>
        <w:rPr>
          <w:noProof/>
        </w:rPr>
        <w:fldChar w:fldCharType="end"/>
      </w:r>
    </w:p>
    <w:p w14:paraId="1F392360" w14:textId="77777777" w:rsidR="0037391C" w:rsidRDefault="00521387">
      <w:pPr>
        <w:pStyle w:val="Verzeichnis3"/>
        <w:tabs>
          <w:tab w:val="left" w:pos="1320"/>
          <w:tab w:val="right" w:leader="dot" w:pos="8210"/>
        </w:tabs>
        <w:jc w:val="both"/>
        <w:rPr>
          <w:noProof/>
        </w:rPr>
        <w:pPrChange w:id="49" w:author="Kletzenbauer Petra" w:date="2016-01-24T07:44:00Z">
          <w:pPr>
            <w:pStyle w:val="Verzeichnis3"/>
            <w:tabs>
              <w:tab w:val="left" w:pos="1320"/>
              <w:tab w:val="right" w:leader="dot" w:pos="8210"/>
            </w:tabs>
          </w:pPr>
        </w:pPrChange>
      </w:pPr>
      <w:r>
        <w:fldChar w:fldCharType="begin"/>
      </w:r>
      <w:r>
        <w:instrText xml:space="preserve"> HYPERLINK \l "_Toc440900385" </w:instrText>
      </w:r>
      <w:r>
        <w:fldChar w:fldCharType="separate"/>
      </w:r>
      <w:r w:rsidR="0037391C" w:rsidRPr="003D50FF">
        <w:rPr>
          <w:rStyle w:val="Hyperlink"/>
          <w:noProof/>
        </w:rPr>
        <w:t>2.5.1</w:t>
      </w:r>
      <w:r w:rsidR="0037391C">
        <w:rPr>
          <w:noProof/>
        </w:rPr>
        <w:tab/>
      </w:r>
      <w:r w:rsidR="0037391C" w:rsidRPr="003D50FF">
        <w:rPr>
          <w:rStyle w:val="Hyperlink"/>
          <w:noProof/>
        </w:rPr>
        <w:t>Handheld devices</w:t>
      </w:r>
      <w:r w:rsidR="0037391C">
        <w:rPr>
          <w:noProof/>
          <w:webHidden/>
        </w:rPr>
        <w:tab/>
      </w:r>
      <w:r w:rsidR="0037391C">
        <w:rPr>
          <w:noProof/>
          <w:webHidden/>
        </w:rPr>
        <w:fldChar w:fldCharType="begin"/>
      </w:r>
      <w:r w:rsidR="0037391C">
        <w:rPr>
          <w:noProof/>
          <w:webHidden/>
        </w:rPr>
        <w:instrText xml:space="preserve"> PAGEREF _Toc440900385 \h </w:instrText>
      </w:r>
      <w:r w:rsidR="0037391C">
        <w:rPr>
          <w:noProof/>
          <w:webHidden/>
        </w:rPr>
      </w:r>
      <w:r w:rsidR="0037391C">
        <w:rPr>
          <w:noProof/>
          <w:webHidden/>
        </w:rPr>
        <w:fldChar w:fldCharType="separate"/>
      </w:r>
      <w:r w:rsidR="0037391C">
        <w:rPr>
          <w:noProof/>
          <w:webHidden/>
        </w:rPr>
        <w:t>12</w:t>
      </w:r>
      <w:r w:rsidR="0037391C">
        <w:rPr>
          <w:noProof/>
          <w:webHidden/>
        </w:rPr>
        <w:fldChar w:fldCharType="end"/>
      </w:r>
      <w:r>
        <w:rPr>
          <w:noProof/>
        </w:rPr>
        <w:fldChar w:fldCharType="end"/>
      </w:r>
    </w:p>
    <w:p w14:paraId="6E0ED750" w14:textId="77777777" w:rsidR="0037391C" w:rsidRDefault="00521387">
      <w:pPr>
        <w:pStyle w:val="Verzeichnis3"/>
        <w:tabs>
          <w:tab w:val="left" w:pos="1320"/>
          <w:tab w:val="right" w:leader="dot" w:pos="8210"/>
        </w:tabs>
        <w:jc w:val="both"/>
        <w:rPr>
          <w:noProof/>
        </w:rPr>
        <w:pPrChange w:id="50" w:author="Kletzenbauer Petra" w:date="2016-01-24T07:44:00Z">
          <w:pPr>
            <w:pStyle w:val="Verzeichnis3"/>
            <w:tabs>
              <w:tab w:val="left" w:pos="1320"/>
              <w:tab w:val="right" w:leader="dot" w:pos="8210"/>
            </w:tabs>
          </w:pPr>
        </w:pPrChange>
      </w:pPr>
      <w:r>
        <w:fldChar w:fldCharType="begin"/>
      </w:r>
      <w:r>
        <w:instrText xml:space="preserve"> HYPERLINK \l "_Toc440900386" </w:instrText>
      </w:r>
      <w:r>
        <w:fldChar w:fldCharType="separate"/>
      </w:r>
      <w:r w:rsidR="0037391C" w:rsidRPr="003D50FF">
        <w:rPr>
          <w:rStyle w:val="Hyperlink"/>
          <w:noProof/>
        </w:rPr>
        <w:t>2.5.2</w:t>
      </w:r>
      <w:r w:rsidR="0037391C">
        <w:rPr>
          <w:noProof/>
        </w:rPr>
        <w:tab/>
      </w:r>
      <w:r w:rsidR="0037391C" w:rsidRPr="003D50FF">
        <w:rPr>
          <w:rStyle w:val="Hyperlink"/>
          <w:noProof/>
        </w:rPr>
        <w:t>Wearable devices</w:t>
      </w:r>
      <w:r w:rsidR="0037391C">
        <w:rPr>
          <w:noProof/>
          <w:webHidden/>
        </w:rPr>
        <w:tab/>
      </w:r>
      <w:r w:rsidR="0037391C">
        <w:rPr>
          <w:noProof/>
          <w:webHidden/>
        </w:rPr>
        <w:fldChar w:fldCharType="begin"/>
      </w:r>
      <w:r w:rsidR="0037391C">
        <w:rPr>
          <w:noProof/>
          <w:webHidden/>
        </w:rPr>
        <w:instrText xml:space="preserve"> PAGEREF _Toc440900386 \h </w:instrText>
      </w:r>
      <w:r w:rsidR="0037391C">
        <w:rPr>
          <w:noProof/>
          <w:webHidden/>
        </w:rPr>
      </w:r>
      <w:r w:rsidR="0037391C">
        <w:rPr>
          <w:noProof/>
          <w:webHidden/>
        </w:rPr>
        <w:fldChar w:fldCharType="separate"/>
      </w:r>
      <w:r w:rsidR="0037391C">
        <w:rPr>
          <w:noProof/>
          <w:webHidden/>
        </w:rPr>
        <w:t>13</w:t>
      </w:r>
      <w:r w:rsidR="0037391C">
        <w:rPr>
          <w:noProof/>
          <w:webHidden/>
        </w:rPr>
        <w:fldChar w:fldCharType="end"/>
      </w:r>
      <w:r>
        <w:rPr>
          <w:noProof/>
        </w:rPr>
        <w:fldChar w:fldCharType="end"/>
      </w:r>
    </w:p>
    <w:p w14:paraId="4A67162B" w14:textId="77777777" w:rsidR="0037391C" w:rsidRDefault="00521387">
      <w:pPr>
        <w:pStyle w:val="Verzeichnis2"/>
        <w:tabs>
          <w:tab w:val="left" w:pos="880"/>
          <w:tab w:val="right" w:leader="dot" w:pos="8210"/>
        </w:tabs>
        <w:jc w:val="both"/>
        <w:rPr>
          <w:rFonts w:asciiTheme="minorHAnsi" w:eastAsiaTheme="minorEastAsia" w:hAnsiTheme="minorHAnsi"/>
          <w:noProof/>
          <w:lang w:eastAsia="de-AT"/>
        </w:rPr>
        <w:pPrChange w:id="51" w:author="Kletzenbauer Petra" w:date="2016-01-24T07:44:00Z">
          <w:pPr>
            <w:pStyle w:val="Verzeichnis2"/>
            <w:tabs>
              <w:tab w:val="left" w:pos="880"/>
              <w:tab w:val="right" w:leader="dot" w:pos="8210"/>
            </w:tabs>
          </w:pPr>
        </w:pPrChange>
      </w:pPr>
      <w:r>
        <w:fldChar w:fldCharType="begin"/>
      </w:r>
      <w:r>
        <w:instrText xml:space="preserve"> HYPERLINK \l "_Toc440900387" </w:instrText>
      </w:r>
      <w:r>
        <w:fldChar w:fldCharType="separate"/>
      </w:r>
      <w:r w:rsidR="0037391C" w:rsidRPr="003D50FF">
        <w:rPr>
          <w:rStyle w:val="Hyperlink"/>
          <w:noProof/>
        </w:rPr>
        <w:t>2.6</w:t>
      </w:r>
      <w:r w:rsidR="0037391C">
        <w:rPr>
          <w:rFonts w:asciiTheme="minorHAnsi" w:eastAsiaTheme="minorEastAsia" w:hAnsiTheme="minorHAnsi"/>
          <w:noProof/>
          <w:lang w:eastAsia="de-AT"/>
        </w:rPr>
        <w:tab/>
      </w:r>
      <w:r w:rsidR="0037391C" w:rsidRPr="003D50FF">
        <w:rPr>
          <w:rStyle w:val="Hyperlink"/>
          <w:noProof/>
        </w:rPr>
        <w:t>Software</w:t>
      </w:r>
      <w:r w:rsidR="0037391C">
        <w:rPr>
          <w:noProof/>
          <w:webHidden/>
        </w:rPr>
        <w:tab/>
      </w:r>
      <w:r w:rsidR="0037391C">
        <w:rPr>
          <w:noProof/>
          <w:webHidden/>
        </w:rPr>
        <w:fldChar w:fldCharType="begin"/>
      </w:r>
      <w:r w:rsidR="0037391C">
        <w:rPr>
          <w:noProof/>
          <w:webHidden/>
        </w:rPr>
        <w:instrText xml:space="preserve"> PAGEREF _Toc440900387 \h </w:instrText>
      </w:r>
      <w:r w:rsidR="0037391C">
        <w:rPr>
          <w:noProof/>
          <w:webHidden/>
        </w:rPr>
      </w:r>
      <w:r w:rsidR="0037391C">
        <w:rPr>
          <w:noProof/>
          <w:webHidden/>
        </w:rPr>
        <w:fldChar w:fldCharType="separate"/>
      </w:r>
      <w:r w:rsidR="0037391C">
        <w:rPr>
          <w:noProof/>
          <w:webHidden/>
        </w:rPr>
        <w:t>13</w:t>
      </w:r>
      <w:r w:rsidR="0037391C">
        <w:rPr>
          <w:noProof/>
          <w:webHidden/>
        </w:rPr>
        <w:fldChar w:fldCharType="end"/>
      </w:r>
      <w:r>
        <w:rPr>
          <w:noProof/>
        </w:rPr>
        <w:fldChar w:fldCharType="end"/>
      </w:r>
    </w:p>
    <w:p w14:paraId="6FCA3E12" w14:textId="77777777" w:rsidR="0037391C" w:rsidRDefault="00521387">
      <w:pPr>
        <w:pStyle w:val="Verzeichnis3"/>
        <w:tabs>
          <w:tab w:val="left" w:pos="1320"/>
          <w:tab w:val="right" w:leader="dot" w:pos="8210"/>
        </w:tabs>
        <w:jc w:val="both"/>
        <w:rPr>
          <w:noProof/>
        </w:rPr>
        <w:pPrChange w:id="52" w:author="Kletzenbauer Petra" w:date="2016-01-24T07:44:00Z">
          <w:pPr>
            <w:pStyle w:val="Verzeichnis3"/>
            <w:tabs>
              <w:tab w:val="left" w:pos="1320"/>
              <w:tab w:val="right" w:leader="dot" w:pos="8210"/>
            </w:tabs>
          </w:pPr>
        </w:pPrChange>
      </w:pPr>
      <w:r>
        <w:fldChar w:fldCharType="begin"/>
      </w:r>
      <w:r>
        <w:instrText xml:space="preserve"> HYPERLINK \l "_Toc440900388" </w:instrText>
      </w:r>
      <w:r>
        <w:fldChar w:fldCharType="separate"/>
      </w:r>
      <w:r w:rsidR="0037391C" w:rsidRPr="003D50FF">
        <w:rPr>
          <w:rStyle w:val="Hyperlink"/>
          <w:noProof/>
        </w:rPr>
        <w:t>2.6.1</w:t>
      </w:r>
      <w:r w:rsidR="0037391C">
        <w:rPr>
          <w:noProof/>
        </w:rPr>
        <w:tab/>
      </w:r>
      <w:r w:rsidR="0037391C" w:rsidRPr="003D50FF">
        <w:rPr>
          <w:rStyle w:val="Hyperlink"/>
          <w:noProof/>
        </w:rPr>
        <w:t>Desktop applications</w:t>
      </w:r>
      <w:r w:rsidR="0037391C">
        <w:rPr>
          <w:noProof/>
          <w:webHidden/>
        </w:rPr>
        <w:tab/>
      </w:r>
      <w:r w:rsidR="0037391C">
        <w:rPr>
          <w:noProof/>
          <w:webHidden/>
        </w:rPr>
        <w:fldChar w:fldCharType="begin"/>
      </w:r>
      <w:r w:rsidR="0037391C">
        <w:rPr>
          <w:noProof/>
          <w:webHidden/>
        </w:rPr>
        <w:instrText xml:space="preserve"> PAGEREF _Toc440900388 \h </w:instrText>
      </w:r>
      <w:r w:rsidR="0037391C">
        <w:rPr>
          <w:noProof/>
          <w:webHidden/>
        </w:rPr>
      </w:r>
      <w:r w:rsidR="0037391C">
        <w:rPr>
          <w:noProof/>
          <w:webHidden/>
        </w:rPr>
        <w:fldChar w:fldCharType="separate"/>
      </w:r>
      <w:r w:rsidR="0037391C">
        <w:rPr>
          <w:noProof/>
          <w:webHidden/>
        </w:rPr>
        <w:t>13</w:t>
      </w:r>
      <w:r w:rsidR="0037391C">
        <w:rPr>
          <w:noProof/>
          <w:webHidden/>
        </w:rPr>
        <w:fldChar w:fldCharType="end"/>
      </w:r>
      <w:r>
        <w:rPr>
          <w:noProof/>
        </w:rPr>
        <w:fldChar w:fldCharType="end"/>
      </w:r>
    </w:p>
    <w:p w14:paraId="3CBC1932" w14:textId="77777777" w:rsidR="0037391C" w:rsidRDefault="00521387">
      <w:pPr>
        <w:pStyle w:val="Verzeichnis3"/>
        <w:tabs>
          <w:tab w:val="left" w:pos="1320"/>
          <w:tab w:val="right" w:leader="dot" w:pos="8210"/>
        </w:tabs>
        <w:jc w:val="both"/>
        <w:rPr>
          <w:noProof/>
        </w:rPr>
        <w:pPrChange w:id="53" w:author="Kletzenbauer Petra" w:date="2016-01-24T07:44:00Z">
          <w:pPr>
            <w:pStyle w:val="Verzeichnis3"/>
            <w:tabs>
              <w:tab w:val="left" w:pos="1320"/>
              <w:tab w:val="right" w:leader="dot" w:pos="8210"/>
            </w:tabs>
          </w:pPr>
        </w:pPrChange>
      </w:pPr>
      <w:r>
        <w:fldChar w:fldCharType="begin"/>
      </w:r>
      <w:r>
        <w:instrText xml:space="preserve"> HYPERLINK \l "_Toc440900389" </w:instrText>
      </w:r>
      <w:r>
        <w:fldChar w:fldCharType="separate"/>
      </w:r>
      <w:r w:rsidR="0037391C" w:rsidRPr="003D50FF">
        <w:rPr>
          <w:rStyle w:val="Hyperlink"/>
          <w:noProof/>
        </w:rPr>
        <w:t>2.6.2</w:t>
      </w:r>
      <w:r w:rsidR="0037391C">
        <w:rPr>
          <w:noProof/>
        </w:rPr>
        <w:tab/>
      </w:r>
      <w:r w:rsidR="0037391C" w:rsidRPr="003D50FF">
        <w:rPr>
          <w:rStyle w:val="Hyperlink"/>
          <w:noProof/>
        </w:rPr>
        <w:t>Mobile applications</w:t>
      </w:r>
      <w:r w:rsidR="0037391C">
        <w:rPr>
          <w:noProof/>
          <w:webHidden/>
        </w:rPr>
        <w:tab/>
      </w:r>
      <w:r w:rsidR="0037391C">
        <w:rPr>
          <w:noProof/>
          <w:webHidden/>
        </w:rPr>
        <w:fldChar w:fldCharType="begin"/>
      </w:r>
      <w:r w:rsidR="0037391C">
        <w:rPr>
          <w:noProof/>
          <w:webHidden/>
        </w:rPr>
        <w:instrText xml:space="preserve"> PAGEREF _Toc440900389 \h </w:instrText>
      </w:r>
      <w:r w:rsidR="0037391C">
        <w:rPr>
          <w:noProof/>
          <w:webHidden/>
        </w:rPr>
      </w:r>
      <w:r w:rsidR="0037391C">
        <w:rPr>
          <w:noProof/>
          <w:webHidden/>
        </w:rPr>
        <w:fldChar w:fldCharType="separate"/>
      </w:r>
      <w:r w:rsidR="0037391C">
        <w:rPr>
          <w:noProof/>
          <w:webHidden/>
        </w:rPr>
        <w:t>14</w:t>
      </w:r>
      <w:r w:rsidR="0037391C">
        <w:rPr>
          <w:noProof/>
          <w:webHidden/>
        </w:rPr>
        <w:fldChar w:fldCharType="end"/>
      </w:r>
      <w:r>
        <w:rPr>
          <w:noProof/>
        </w:rPr>
        <w:fldChar w:fldCharType="end"/>
      </w:r>
    </w:p>
    <w:p w14:paraId="171F794B" w14:textId="77777777" w:rsidR="0037391C" w:rsidRDefault="00521387">
      <w:pPr>
        <w:pStyle w:val="Verzeichnis3"/>
        <w:tabs>
          <w:tab w:val="left" w:pos="1320"/>
          <w:tab w:val="right" w:leader="dot" w:pos="8210"/>
        </w:tabs>
        <w:jc w:val="both"/>
        <w:rPr>
          <w:noProof/>
        </w:rPr>
        <w:pPrChange w:id="54" w:author="Kletzenbauer Petra" w:date="2016-01-24T07:44:00Z">
          <w:pPr>
            <w:pStyle w:val="Verzeichnis3"/>
            <w:tabs>
              <w:tab w:val="left" w:pos="1320"/>
              <w:tab w:val="right" w:leader="dot" w:pos="8210"/>
            </w:tabs>
          </w:pPr>
        </w:pPrChange>
      </w:pPr>
      <w:r>
        <w:fldChar w:fldCharType="begin"/>
      </w:r>
      <w:r>
        <w:instrText xml:space="preserve"> HYPERLINK \l "_Toc440900390" </w:instrText>
      </w:r>
      <w:r>
        <w:fldChar w:fldCharType="separate"/>
      </w:r>
      <w:r w:rsidR="0037391C" w:rsidRPr="003D50FF">
        <w:rPr>
          <w:rStyle w:val="Hyperlink"/>
          <w:noProof/>
        </w:rPr>
        <w:t>2.6.3</w:t>
      </w:r>
      <w:r w:rsidR="0037391C">
        <w:rPr>
          <w:noProof/>
        </w:rPr>
        <w:tab/>
      </w:r>
      <w:r w:rsidR="0037391C" w:rsidRPr="003D50FF">
        <w:rPr>
          <w:rStyle w:val="Hyperlink"/>
          <w:noProof/>
        </w:rPr>
        <w:t>Web-based applications</w:t>
      </w:r>
      <w:r w:rsidR="0037391C">
        <w:rPr>
          <w:noProof/>
          <w:webHidden/>
        </w:rPr>
        <w:tab/>
      </w:r>
      <w:r w:rsidR="0037391C">
        <w:rPr>
          <w:noProof/>
          <w:webHidden/>
        </w:rPr>
        <w:fldChar w:fldCharType="begin"/>
      </w:r>
      <w:r w:rsidR="0037391C">
        <w:rPr>
          <w:noProof/>
          <w:webHidden/>
        </w:rPr>
        <w:instrText xml:space="preserve"> PAGEREF _Toc440900390 \h </w:instrText>
      </w:r>
      <w:r w:rsidR="0037391C">
        <w:rPr>
          <w:noProof/>
          <w:webHidden/>
        </w:rPr>
      </w:r>
      <w:r w:rsidR="0037391C">
        <w:rPr>
          <w:noProof/>
          <w:webHidden/>
        </w:rPr>
        <w:fldChar w:fldCharType="separate"/>
      </w:r>
      <w:r w:rsidR="0037391C">
        <w:rPr>
          <w:noProof/>
          <w:webHidden/>
        </w:rPr>
        <w:t>14</w:t>
      </w:r>
      <w:r w:rsidR="0037391C">
        <w:rPr>
          <w:noProof/>
          <w:webHidden/>
        </w:rPr>
        <w:fldChar w:fldCharType="end"/>
      </w:r>
      <w:r>
        <w:rPr>
          <w:noProof/>
        </w:rPr>
        <w:fldChar w:fldCharType="end"/>
      </w:r>
    </w:p>
    <w:p w14:paraId="2D7CFBD4" w14:textId="77777777" w:rsidR="0037391C" w:rsidRDefault="00521387">
      <w:pPr>
        <w:pStyle w:val="Verzeichnis2"/>
        <w:tabs>
          <w:tab w:val="left" w:pos="880"/>
          <w:tab w:val="right" w:leader="dot" w:pos="8210"/>
        </w:tabs>
        <w:jc w:val="both"/>
        <w:rPr>
          <w:rFonts w:asciiTheme="minorHAnsi" w:eastAsiaTheme="minorEastAsia" w:hAnsiTheme="minorHAnsi"/>
          <w:noProof/>
          <w:lang w:eastAsia="de-AT"/>
        </w:rPr>
        <w:pPrChange w:id="55" w:author="Kletzenbauer Petra" w:date="2016-01-24T07:44:00Z">
          <w:pPr>
            <w:pStyle w:val="Verzeichnis2"/>
            <w:tabs>
              <w:tab w:val="left" w:pos="880"/>
              <w:tab w:val="right" w:leader="dot" w:pos="8210"/>
            </w:tabs>
          </w:pPr>
        </w:pPrChange>
      </w:pPr>
      <w:r>
        <w:fldChar w:fldCharType="begin"/>
      </w:r>
      <w:r>
        <w:instrText xml:space="preserve"> HYPERLINK \l "_Toc440900391" </w:instrText>
      </w:r>
      <w:r>
        <w:fldChar w:fldCharType="separate"/>
      </w:r>
      <w:r w:rsidR="0037391C" w:rsidRPr="003D50FF">
        <w:rPr>
          <w:rStyle w:val="Hyperlink"/>
          <w:noProof/>
        </w:rPr>
        <w:t>2.7</w:t>
      </w:r>
      <w:r w:rsidR="0037391C">
        <w:rPr>
          <w:rFonts w:asciiTheme="minorHAnsi" w:eastAsiaTheme="minorEastAsia" w:hAnsiTheme="minorHAnsi"/>
          <w:noProof/>
          <w:lang w:eastAsia="de-AT"/>
        </w:rPr>
        <w:tab/>
      </w:r>
      <w:r w:rsidR="0037391C" w:rsidRPr="003D50FF">
        <w:rPr>
          <w:rStyle w:val="Hyperlink"/>
          <w:noProof/>
        </w:rPr>
        <w:t>Research conclusions</w:t>
      </w:r>
      <w:r w:rsidR="0037391C">
        <w:rPr>
          <w:noProof/>
          <w:webHidden/>
        </w:rPr>
        <w:tab/>
      </w:r>
      <w:r w:rsidR="0037391C">
        <w:rPr>
          <w:noProof/>
          <w:webHidden/>
        </w:rPr>
        <w:fldChar w:fldCharType="begin"/>
      </w:r>
      <w:r w:rsidR="0037391C">
        <w:rPr>
          <w:noProof/>
          <w:webHidden/>
        </w:rPr>
        <w:instrText xml:space="preserve"> PAGEREF _Toc440900391 \h </w:instrText>
      </w:r>
      <w:r w:rsidR="0037391C">
        <w:rPr>
          <w:noProof/>
          <w:webHidden/>
        </w:rPr>
      </w:r>
      <w:r w:rsidR="0037391C">
        <w:rPr>
          <w:noProof/>
          <w:webHidden/>
        </w:rPr>
        <w:fldChar w:fldCharType="separate"/>
      </w:r>
      <w:r w:rsidR="0037391C">
        <w:rPr>
          <w:noProof/>
          <w:webHidden/>
        </w:rPr>
        <w:t>15</w:t>
      </w:r>
      <w:r w:rsidR="0037391C">
        <w:rPr>
          <w:noProof/>
          <w:webHidden/>
        </w:rPr>
        <w:fldChar w:fldCharType="end"/>
      </w:r>
      <w:r>
        <w:rPr>
          <w:noProof/>
        </w:rPr>
        <w:fldChar w:fldCharType="end"/>
      </w:r>
    </w:p>
    <w:p w14:paraId="2ED5B5BB" w14:textId="77777777" w:rsidR="0037391C" w:rsidRDefault="00521387">
      <w:pPr>
        <w:pStyle w:val="Verzeichnis1"/>
        <w:tabs>
          <w:tab w:val="left" w:pos="440"/>
          <w:tab w:val="right" w:leader="dot" w:pos="8210"/>
        </w:tabs>
        <w:jc w:val="both"/>
        <w:rPr>
          <w:rFonts w:asciiTheme="minorHAnsi" w:eastAsiaTheme="minorEastAsia" w:hAnsiTheme="minorHAnsi"/>
          <w:noProof/>
          <w:lang w:eastAsia="de-AT"/>
        </w:rPr>
        <w:pPrChange w:id="56" w:author="Kletzenbauer Petra" w:date="2016-01-24T07:44:00Z">
          <w:pPr>
            <w:pStyle w:val="Verzeichnis1"/>
            <w:tabs>
              <w:tab w:val="left" w:pos="440"/>
              <w:tab w:val="right" w:leader="dot" w:pos="8210"/>
            </w:tabs>
          </w:pPr>
        </w:pPrChange>
      </w:pPr>
      <w:r>
        <w:fldChar w:fldCharType="begin"/>
      </w:r>
      <w:r>
        <w:instrText xml:space="preserve"> HYPERLINK \l "_Toc440900392" </w:instrText>
      </w:r>
      <w:r>
        <w:fldChar w:fldCharType="separate"/>
      </w:r>
      <w:r w:rsidR="0037391C" w:rsidRPr="003D50FF">
        <w:rPr>
          <w:rStyle w:val="Hyperlink"/>
          <w:noProof/>
        </w:rPr>
        <w:t>3</w:t>
      </w:r>
      <w:r w:rsidR="0037391C">
        <w:rPr>
          <w:rFonts w:asciiTheme="minorHAnsi" w:eastAsiaTheme="minorEastAsia" w:hAnsiTheme="minorHAnsi"/>
          <w:noProof/>
          <w:lang w:eastAsia="de-AT"/>
        </w:rPr>
        <w:tab/>
      </w:r>
      <w:r w:rsidR="0037391C" w:rsidRPr="003D50FF">
        <w:rPr>
          <w:rStyle w:val="Hyperlink"/>
          <w:noProof/>
        </w:rPr>
        <w:t>WebRTC</w:t>
      </w:r>
      <w:r w:rsidR="0037391C">
        <w:rPr>
          <w:noProof/>
          <w:webHidden/>
        </w:rPr>
        <w:tab/>
      </w:r>
      <w:r w:rsidR="0037391C">
        <w:rPr>
          <w:noProof/>
          <w:webHidden/>
        </w:rPr>
        <w:fldChar w:fldCharType="begin"/>
      </w:r>
      <w:r w:rsidR="0037391C">
        <w:rPr>
          <w:noProof/>
          <w:webHidden/>
        </w:rPr>
        <w:instrText xml:space="preserve"> PAGEREF _Toc440900392 \h </w:instrText>
      </w:r>
      <w:r w:rsidR="0037391C">
        <w:rPr>
          <w:noProof/>
          <w:webHidden/>
        </w:rPr>
      </w:r>
      <w:r w:rsidR="0037391C">
        <w:rPr>
          <w:noProof/>
          <w:webHidden/>
        </w:rPr>
        <w:fldChar w:fldCharType="separate"/>
      </w:r>
      <w:r w:rsidR="0037391C">
        <w:rPr>
          <w:noProof/>
          <w:webHidden/>
        </w:rPr>
        <w:t>16</w:t>
      </w:r>
      <w:r w:rsidR="0037391C">
        <w:rPr>
          <w:noProof/>
          <w:webHidden/>
        </w:rPr>
        <w:fldChar w:fldCharType="end"/>
      </w:r>
      <w:r>
        <w:rPr>
          <w:noProof/>
        </w:rPr>
        <w:fldChar w:fldCharType="end"/>
      </w:r>
    </w:p>
    <w:p w14:paraId="57A985DF" w14:textId="77777777" w:rsidR="0037391C" w:rsidRDefault="00521387">
      <w:pPr>
        <w:pStyle w:val="Verzeichnis2"/>
        <w:tabs>
          <w:tab w:val="left" w:pos="880"/>
          <w:tab w:val="right" w:leader="dot" w:pos="8210"/>
        </w:tabs>
        <w:jc w:val="both"/>
        <w:rPr>
          <w:rFonts w:asciiTheme="minorHAnsi" w:eastAsiaTheme="minorEastAsia" w:hAnsiTheme="minorHAnsi"/>
          <w:noProof/>
          <w:lang w:eastAsia="de-AT"/>
        </w:rPr>
        <w:pPrChange w:id="57" w:author="Kletzenbauer Petra" w:date="2016-01-24T07:44:00Z">
          <w:pPr>
            <w:pStyle w:val="Verzeichnis2"/>
            <w:tabs>
              <w:tab w:val="left" w:pos="880"/>
              <w:tab w:val="right" w:leader="dot" w:pos="8210"/>
            </w:tabs>
          </w:pPr>
        </w:pPrChange>
      </w:pPr>
      <w:r>
        <w:fldChar w:fldCharType="begin"/>
      </w:r>
      <w:r>
        <w:instrText xml:space="preserve"> HYPERLINK \l "_Toc440900393" </w:instrText>
      </w:r>
      <w:r>
        <w:fldChar w:fldCharType="separate"/>
      </w:r>
      <w:r w:rsidR="0037391C" w:rsidRPr="003D50FF">
        <w:rPr>
          <w:rStyle w:val="Hyperlink"/>
          <w:noProof/>
        </w:rPr>
        <w:t>3.1</w:t>
      </w:r>
      <w:r w:rsidR="0037391C">
        <w:rPr>
          <w:rFonts w:asciiTheme="minorHAnsi" w:eastAsiaTheme="minorEastAsia" w:hAnsiTheme="minorHAnsi"/>
          <w:noProof/>
          <w:lang w:eastAsia="de-AT"/>
        </w:rPr>
        <w:tab/>
      </w:r>
      <w:r w:rsidR="0037391C" w:rsidRPr="003D50FF">
        <w:rPr>
          <w:rStyle w:val="Hyperlink"/>
          <w:noProof/>
        </w:rPr>
        <w:t>Overview</w:t>
      </w:r>
      <w:r w:rsidR="0037391C">
        <w:rPr>
          <w:noProof/>
          <w:webHidden/>
        </w:rPr>
        <w:tab/>
      </w:r>
      <w:r w:rsidR="0037391C">
        <w:rPr>
          <w:noProof/>
          <w:webHidden/>
        </w:rPr>
        <w:fldChar w:fldCharType="begin"/>
      </w:r>
      <w:r w:rsidR="0037391C">
        <w:rPr>
          <w:noProof/>
          <w:webHidden/>
        </w:rPr>
        <w:instrText xml:space="preserve"> PAGEREF _Toc440900393 \h </w:instrText>
      </w:r>
      <w:r w:rsidR="0037391C">
        <w:rPr>
          <w:noProof/>
          <w:webHidden/>
        </w:rPr>
      </w:r>
      <w:r w:rsidR="0037391C">
        <w:rPr>
          <w:noProof/>
          <w:webHidden/>
        </w:rPr>
        <w:fldChar w:fldCharType="separate"/>
      </w:r>
      <w:r w:rsidR="0037391C">
        <w:rPr>
          <w:noProof/>
          <w:webHidden/>
        </w:rPr>
        <w:t>16</w:t>
      </w:r>
      <w:r w:rsidR="0037391C">
        <w:rPr>
          <w:noProof/>
          <w:webHidden/>
        </w:rPr>
        <w:fldChar w:fldCharType="end"/>
      </w:r>
      <w:r>
        <w:rPr>
          <w:noProof/>
        </w:rPr>
        <w:fldChar w:fldCharType="end"/>
      </w:r>
    </w:p>
    <w:p w14:paraId="1D81AC08" w14:textId="77777777" w:rsidR="0037391C" w:rsidRDefault="00521387">
      <w:pPr>
        <w:pStyle w:val="Verzeichnis3"/>
        <w:tabs>
          <w:tab w:val="left" w:pos="1320"/>
          <w:tab w:val="right" w:leader="dot" w:pos="8210"/>
        </w:tabs>
        <w:jc w:val="both"/>
        <w:rPr>
          <w:noProof/>
        </w:rPr>
        <w:pPrChange w:id="58" w:author="Kletzenbauer Petra" w:date="2016-01-24T07:44:00Z">
          <w:pPr>
            <w:pStyle w:val="Verzeichnis3"/>
            <w:tabs>
              <w:tab w:val="left" w:pos="1320"/>
              <w:tab w:val="right" w:leader="dot" w:pos="8210"/>
            </w:tabs>
          </w:pPr>
        </w:pPrChange>
      </w:pPr>
      <w:r>
        <w:fldChar w:fldCharType="begin"/>
      </w:r>
      <w:r>
        <w:instrText xml:space="preserve"> HYPERLINK \l "_Toc440900394" </w:instrText>
      </w:r>
      <w:r>
        <w:fldChar w:fldCharType="separate"/>
      </w:r>
      <w:r w:rsidR="0037391C" w:rsidRPr="003D50FF">
        <w:rPr>
          <w:rStyle w:val="Hyperlink"/>
          <w:noProof/>
        </w:rPr>
        <w:t>3.1.1</w:t>
      </w:r>
      <w:r w:rsidR="0037391C">
        <w:rPr>
          <w:noProof/>
        </w:rPr>
        <w:tab/>
      </w:r>
      <w:r w:rsidR="0037391C" w:rsidRPr="003D50FF">
        <w:rPr>
          <w:rStyle w:val="Hyperlink"/>
          <w:noProof/>
        </w:rPr>
        <w:t>Architecture</w:t>
      </w:r>
      <w:r w:rsidR="0037391C">
        <w:rPr>
          <w:noProof/>
          <w:webHidden/>
        </w:rPr>
        <w:tab/>
      </w:r>
      <w:r w:rsidR="0037391C">
        <w:rPr>
          <w:noProof/>
          <w:webHidden/>
        </w:rPr>
        <w:fldChar w:fldCharType="begin"/>
      </w:r>
      <w:r w:rsidR="0037391C">
        <w:rPr>
          <w:noProof/>
          <w:webHidden/>
        </w:rPr>
        <w:instrText xml:space="preserve"> PAGEREF _Toc440900394 \h </w:instrText>
      </w:r>
      <w:r w:rsidR="0037391C">
        <w:rPr>
          <w:noProof/>
          <w:webHidden/>
        </w:rPr>
      </w:r>
      <w:r w:rsidR="0037391C">
        <w:rPr>
          <w:noProof/>
          <w:webHidden/>
        </w:rPr>
        <w:fldChar w:fldCharType="separate"/>
      </w:r>
      <w:r w:rsidR="0037391C">
        <w:rPr>
          <w:noProof/>
          <w:webHidden/>
        </w:rPr>
        <w:t>16</w:t>
      </w:r>
      <w:r w:rsidR="0037391C">
        <w:rPr>
          <w:noProof/>
          <w:webHidden/>
        </w:rPr>
        <w:fldChar w:fldCharType="end"/>
      </w:r>
      <w:r>
        <w:rPr>
          <w:noProof/>
        </w:rPr>
        <w:fldChar w:fldCharType="end"/>
      </w:r>
    </w:p>
    <w:p w14:paraId="12B17797" w14:textId="77777777" w:rsidR="0037391C" w:rsidRDefault="00521387">
      <w:pPr>
        <w:pStyle w:val="Verzeichnis3"/>
        <w:tabs>
          <w:tab w:val="left" w:pos="1320"/>
          <w:tab w:val="right" w:leader="dot" w:pos="8210"/>
        </w:tabs>
        <w:jc w:val="both"/>
        <w:rPr>
          <w:noProof/>
        </w:rPr>
        <w:pPrChange w:id="59" w:author="Kletzenbauer Petra" w:date="2016-01-24T07:44:00Z">
          <w:pPr>
            <w:pStyle w:val="Verzeichnis3"/>
            <w:tabs>
              <w:tab w:val="left" w:pos="1320"/>
              <w:tab w:val="right" w:leader="dot" w:pos="8210"/>
            </w:tabs>
          </w:pPr>
        </w:pPrChange>
      </w:pPr>
      <w:r>
        <w:fldChar w:fldCharType="begin"/>
      </w:r>
      <w:r>
        <w:instrText xml:space="preserve"> HYPERLINK \l "_Toc440900395" </w:instrText>
      </w:r>
      <w:r>
        <w:fldChar w:fldCharType="separate"/>
      </w:r>
      <w:r w:rsidR="0037391C" w:rsidRPr="003D50FF">
        <w:rPr>
          <w:rStyle w:val="Hyperlink"/>
          <w:noProof/>
        </w:rPr>
        <w:t>3.1.2</w:t>
      </w:r>
      <w:r w:rsidR="0037391C">
        <w:rPr>
          <w:noProof/>
        </w:rPr>
        <w:tab/>
      </w:r>
      <w:r w:rsidR="0037391C" w:rsidRPr="003D50FF">
        <w:rPr>
          <w:rStyle w:val="Hyperlink"/>
          <w:noProof/>
        </w:rPr>
        <w:t>Functionality and features</w:t>
      </w:r>
      <w:r w:rsidR="0037391C">
        <w:rPr>
          <w:noProof/>
          <w:webHidden/>
        </w:rPr>
        <w:tab/>
      </w:r>
      <w:r w:rsidR="0037391C">
        <w:rPr>
          <w:noProof/>
          <w:webHidden/>
        </w:rPr>
        <w:fldChar w:fldCharType="begin"/>
      </w:r>
      <w:r w:rsidR="0037391C">
        <w:rPr>
          <w:noProof/>
          <w:webHidden/>
        </w:rPr>
        <w:instrText xml:space="preserve"> PAGEREF _Toc440900395 \h </w:instrText>
      </w:r>
      <w:r w:rsidR="0037391C">
        <w:rPr>
          <w:noProof/>
          <w:webHidden/>
        </w:rPr>
      </w:r>
      <w:r w:rsidR="0037391C">
        <w:rPr>
          <w:noProof/>
          <w:webHidden/>
        </w:rPr>
        <w:fldChar w:fldCharType="separate"/>
      </w:r>
      <w:r w:rsidR="0037391C">
        <w:rPr>
          <w:noProof/>
          <w:webHidden/>
        </w:rPr>
        <w:t>17</w:t>
      </w:r>
      <w:r w:rsidR="0037391C">
        <w:rPr>
          <w:noProof/>
          <w:webHidden/>
        </w:rPr>
        <w:fldChar w:fldCharType="end"/>
      </w:r>
      <w:r>
        <w:rPr>
          <w:noProof/>
        </w:rPr>
        <w:fldChar w:fldCharType="end"/>
      </w:r>
    </w:p>
    <w:p w14:paraId="3D4596AD" w14:textId="77777777" w:rsidR="0037391C" w:rsidRDefault="00521387">
      <w:pPr>
        <w:pStyle w:val="Verzeichnis3"/>
        <w:tabs>
          <w:tab w:val="left" w:pos="1320"/>
          <w:tab w:val="right" w:leader="dot" w:pos="8210"/>
        </w:tabs>
        <w:jc w:val="both"/>
        <w:rPr>
          <w:noProof/>
        </w:rPr>
        <w:pPrChange w:id="60" w:author="Kletzenbauer Petra" w:date="2016-01-24T07:44:00Z">
          <w:pPr>
            <w:pStyle w:val="Verzeichnis3"/>
            <w:tabs>
              <w:tab w:val="left" w:pos="1320"/>
              <w:tab w:val="right" w:leader="dot" w:pos="8210"/>
            </w:tabs>
          </w:pPr>
        </w:pPrChange>
      </w:pPr>
      <w:r>
        <w:fldChar w:fldCharType="begin"/>
      </w:r>
      <w:r>
        <w:instrText xml:space="preserve"> HYPERLINK \l "_Toc440900396" </w:instrText>
      </w:r>
      <w:r>
        <w:fldChar w:fldCharType="separate"/>
      </w:r>
      <w:r w:rsidR="0037391C" w:rsidRPr="003D50FF">
        <w:rPr>
          <w:rStyle w:val="Hyperlink"/>
          <w:noProof/>
        </w:rPr>
        <w:t>3.1.3</w:t>
      </w:r>
      <w:r w:rsidR="0037391C">
        <w:rPr>
          <w:noProof/>
        </w:rPr>
        <w:tab/>
      </w:r>
      <w:r w:rsidR="0037391C" w:rsidRPr="003D50FF">
        <w:rPr>
          <w:rStyle w:val="Hyperlink"/>
          <w:noProof/>
        </w:rPr>
        <w:t>History</w:t>
      </w:r>
      <w:r w:rsidR="0037391C">
        <w:rPr>
          <w:noProof/>
          <w:webHidden/>
        </w:rPr>
        <w:tab/>
      </w:r>
      <w:r w:rsidR="0037391C">
        <w:rPr>
          <w:noProof/>
          <w:webHidden/>
        </w:rPr>
        <w:fldChar w:fldCharType="begin"/>
      </w:r>
      <w:r w:rsidR="0037391C">
        <w:rPr>
          <w:noProof/>
          <w:webHidden/>
        </w:rPr>
        <w:instrText xml:space="preserve"> PAGEREF _Toc440900396 \h </w:instrText>
      </w:r>
      <w:r w:rsidR="0037391C">
        <w:rPr>
          <w:noProof/>
          <w:webHidden/>
        </w:rPr>
      </w:r>
      <w:r w:rsidR="0037391C">
        <w:rPr>
          <w:noProof/>
          <w:webHidden/>
        </w:rPr>
        <w:fldChar w:fldCharType="separate"/>
      </w:r>
      <w:r w:rsidR="0037391C">
        <w:rPr>
          <w:noProof/>
          <w:webHidden/>
        </w:rPr>
        <w:t>18</w:t>
      </w:r>
      <w:r w:rsidR="0037391C">
        <w:rPr>
          <w:noProof/>
          <w:webHidden/>
        </w:rPr>
        <w:fldChar w:fldCharType="end"/>
      </w:r>
      <w:r>
        <w:rPr>
          <w:noProof/>
        </w:rPr>
        <w:fldChar w:fldCharType="end"/>
      </w:r>
    </w:p>
    <w:p w14:paraId="31B234E1" w14:textId="77777777" w:rsidR="0037391C" w:rsidRDefault="00521387">
      <w:pPr>
        <w:pStyle w:val="Verzeichnis3"/>
        <w:tabs>
          <w:tab w:val="left" w:pos="1320"/>
          <w:tab w:val="right" w:leader="dot" w:pos="8210"/>
        </w:tabs>
        <w:jc w:val="both"/>
        <w:rPr>
          <w:noProof/>
        </w:rPr>
        <w:pPrChange w:id="61" w:author="Kletzenbauer Petra" w:date="2016-01-24T07:44:00Z">
          <w:pPr>
            <w:pStyle w:val="Verzeichnis3"/>
            <w:tabs>
              <w:tab w:val="left" w:pos="1320"/>
              <w:tab w:val="right" w:leader="dot" w:pos="8210"/>
            </w:tabs>
          </w:pPr>
        </w:pPrChange>
      </w:pPr>
      <w:r>
        <w:fldChar w:fldCharType="begin"/>
      </w:r>
      <w:r>
        <w:instrText xml:space="preserve"> HYPERLINK \l "_Toc440900397" </w:instrText>
      </w:r>
      <w:r>
        <w:fldChar w:fldCharType="separate"/>
      </w:r>
      <w:r w:rsidR="0037391C" w:rsidRPr="003D50FF">
        <w:rPr>
          <w:rStyle w:val="Hyperlink"/>
          <w:noProof/>
        </w:rPr>
        <w:t>3.1.4</w:t>
      </w:r>
      <w:r w:rsidR="0037391C">
        <w:rPr>
          <w:noProof/>
        </w:rPr>
        <w:tab/>
      </w:r>
      <w:r w:rsidR="0037391C" w:rsidRPr="003D50FF">
        <w:rPr>
          <w:rStyle w:val="Hyperlink"/>
          <w:noProof/>
        </w:rPr>
        <w:t>Advantages</w:t>
      </w:r>
      <w:r w:rsidR="0037391C">
        <w:rPr>
          <w:noProof/>
          <w:webHidden/>
        </w:rPr>
        <w:tab/>
      </w:r>
      <w:r w:rsidR="0037391C">
        <w:rPr>
          <w:noProof/>
          <w:webHidden/>
        </w:rPr>
        <w:fldChar w:fldCharType="begin"/>
      </w:r>
      <w:r w:rsidR="0037391C">
        <w:rPr>
          <w:noProof/>
          <w:webHidden/>
        </w:rPr>
        <w:instrText xml:space="preserve"> PAGEREF _Toc440900397 \h </w:instrText>
      </w:r>
      <w:r w:rsidR="0037391C">
        <w:rPr>
          <w:noProof/>
          <w:webHidden/>
        </w:rPr>
      </w:r>
      <w:r w:rsidR="0037391C">
        <w:rPr>
          <w:noProof/>
          <w:webHidden/>
        </w:rPr>
        <w:fldChar w:fldCharType="separate"/>
      </w:r>
      <w:r w:rsidR="0037391C">
        <w:rPr>
          <w:noProof/>
          <w:webHidden/>
        </w:rPr>
        <w:t>18</w:t>
      </w:r>
      <w:r w:rsidR="0037391C">
        <w:rPr>
          <w:noProof/>
          <w:webHidden/>
        </w:rPr>
        <w:fldChar w:fldCharType="end"/>
      </w:r>
      <w:r>
        <w:rPr>
          <w:noProof/>
        </w:rPr>
        <w:fldChar w:fldCharType="end"/>
      </w:r>
    </w:p>
    <w:p w14:paraId="1CA360E6" w14:textId="77777777" w:rsidR="0037391C" w:rsidRDefault="00521387">
      <w:pPr>
        <w:pStyle w:val="Verzeichnis3"/>
        <w:tabs>
          <w:tab w:val="left" w:pos="1320"/>
          <w:tab w:val="right" w:leader="dot" w:pos="8210"/>
        </w:tabs>
        <w:jc w:val="both"/>
        <w:rPr>
          <w:noProof/>
        </w:rPr>
        <w:pPrChange w:id="62" w:author="Kletzenbauer Petra" w:date="2016-01-24T07:44:00Z">
          <w:pPr>
            <w:pStyle w:val="Verzeichnis3"/>
            <w:tabs>
              <w:tab w:val="left" w:pos="1320"/>
              <w:tab w:val="right" w:leader="dot" w:pos="8210"/>
            </w:tabs>
          </w:pPr>
        </w:pPrChange>
      </w:pPr>
      <w:r>
        <w:lastRenderedPageBreak/>
        <w:fldChar w:fldCharType="begin"/>
      </w:r>
      <w:r>
        <w:instrText xml:space="preserve"> HYPERLINK \l "_Toc440900398" </w:instrText>
      </w:r>
      <w:r>
        <w:fldChar w:fldCharType="separate"/>
      </w:r>
      <w:r w:rsidR="0037391C" w:rsidRPr="003D50FF">
        <w:rPr>
          <w:rStyle w:val="Hyperlink"/>
          <w:noProof/>
        </w:rPr>
        <w:t>3.1.5</w:t>
      </w:r>
      <w:r w:rsidR="0037391C">
        <w:rPr>
          <w:noProof/>
        </w:rPr>
        <w:tab/>
      </w:r>
      <w:r w:rsidR="0037391C" w:rsidRPr="003D50FF">
        <w:rPr>
          <w:rStyle w:val="Hyperlink"/>
          <w:noProof/>
        </w:rPr>
        <w:t>Limitations</w:t>
      </w:r>
      <w:r w:rsidR="0037391C">
        <w:rPr>
          <w:noProof/>
          <w:webHidden/>
        </w:rPr>
        <w:tab/>
      </w:r>
      <w:r w:rsidR="0037391C">
        <w:rPr>
          <w:noProof/>
          <w:webHidden/>
        </w:rPr>
        <w:fldChar w:fldCharType="begin"/>
      </w:r>
      <w:r w:rsidR="0037391C">
        <w:rPr>
          <w:noProof/>
          <w:webHidden/>
        </w:rPr>
        <w:instrText xml:space="preserve"> PAGEREF _Toc440900398 \h </w:instrText>
      </w:r>
      <w:r w:rsidR="0037391C">
        <w:rPr>
          <w:noProof/>
          <w:webHidden/>
        </w:rPr>
      </w:r>
      <w:r w:rsidR="0037391C">
        <w:rPr>
          <w:noProof/>
          <w:webHidden/>
        </w:rPr>
        <w:fldChar w:fldCharType="separate"/>
      </w:r>
      <w:r w:rsidR="0037391C">
        <w:rPr>
          <w:noProof/>
          <w:webHidden/>
        </w:rPr>
        <w:t>20</w:t>
      </w:r>
      <w:r w:rsidR="0037391C">
        <w:rPr>
          <w:noProof/>
          <w:webHidden/>
        </w:rPr>
        <w:fldChar w:fldCharType="end"/>
      </w:r>
      <w:r>
        <w:rPr>
          <w:noProof/>
        </w:rPr>
        <w:fldChar w:fldCharType="end"/>
      </w:r>
    </w:p>
    <w:p w14:paraId="42C92422" w14:textId="77777777" w:rsidR="0037391C" w:rsidRDefault="00521387">
      <w:pPr>
        <w:pStyle w:val="Verzeichnis3"/>
        <w:tabs>
          <w:tab w:val="left" w:pos="1320"/>
          <w:tab w:val="right" w:leader="dot" w:pos="8210"/>
        </w:tabs>
        <w:jc w:val="both"/>
        <w:rPr>
          <w:noProof/>
        </w:rPr>
        <w:pPrChange w:id="63" w:author="Kletzenbauer Petra" w:date="2016-01-24T07:44:00Z">
          <w:pPr>
            <w:pStyle w:val="Verzeichnis3"/>
            <w:tabs>
              <w:tab w:val="left" w:pos="1320"/>
              <w:tab w:val="right" w:leader="dot" w:pos="8210"/>
            </w:tabs>
          </w:pPr>
        </w:pPrChange>
      </w:pPr>
      <w:r>
        <w:fldChar w:fldCharType="begin"/>
      </w:r>
      <w:r>
        <w:instrText xml:space="preserve"> HYPERLINK \l "_Toc440900399" </w:instrText>
      </w:r>
      <w:r>
        <w:fldChar w:fldCharType="separate"/>
      </w:r>
      <w:r w:rsidR="0037391C" w:rsidRPr="003D50FF">
        <w:rPr>
          <w:rStyle w:val="Hyperlink"/>
          <w:noProof/>
        </w:rPr>
        <w:t>3.1.6</w:t>
      </w:r>
      <w:r w:rsidR="0037391C">
        <w:rPr>
          <w:noProof/>
        </w:rPr>
        <w:tab/>
      </w:r>
      <w:r w:rsidR="0037391C" w:rsidRPr="003D50FF">
        <w:rPr>
          <w:rStyle w:val="Hyperlink"/>
          <w:noProof/>
        </w:rPr>
        <w:t>Current status</w:t>
      </w:r>
      <w:r w:rsidR="0037391C">
        <w:rPr>
          <w:noProof/>
          <w:webHidden/>
        </w:rPr>
        <w:tab/>
      </w:r>
      <w:r w:rsidR="0037391C">
        <w:rPr>
          <w:noProof/>
          <w:webHidden/>
        </w:rPr>
        <w:fldChar w:fldCharType="begin"/>
      </w:r>
      <w:r w:rsidR="0037391C">
        <w:rPr>
          <w:noProof/>
          <w:webHidden/>
        </w:rPr>
        <w:instrText xml:space="preserve"> PAGEREF _Toc440900399 \h </w:instrText>
      </w:r>
      <w:r w:rsidR="0037391C">
        <w:rPr>
          <w:noProof/>
          <w:webHidden/>
        </w:rPr>
      </w:r>
      <w:r w:rsidR="0037391C">
        <w:rPr>
          <w:noProof/>
          <w:webHidden/>
        </w:rPr>
        <w:fldChar w:fldCharType="separate"/>
      </w:r>
      <w:r w:rsidR="0037391C">
        <w:rPr>
          <w:noProof/>
          <w:webHidden/>
        </w:rPr>
        <w:t>21</w:t>
      </w:r>
      <w:r w:rsidR="0037391C">
        <w:rPr>
          <w:noProof/>
          <w:webHidden/>
        </w:rPr>
        <w:fldChar w:fldCharType="end"/>
      </w:r>
      <w:r>
        <w:rPr>
          <w:noProof/>
        </w:rPr>
        <w:fldChar w:fldCharType="end"/>
      </w:r>
    </w:p>
    <w:p w14:paraId="397BF841" w14:textId="77777777" w:rsidR="0037391C" w:rsidRDefault="00521387">
      <w:pPr>
        <w:pStyle w:val="Verzeichnis2"/>
        <w:tabs>
          <w:tab w:val="left" w:pos="880"/>
          <w:tab w:val="right" w:leader="dot" w:pos="8210"/>
        </w:tabs>
        <w:jc w:val="both"/>
        <w:rPr>
          <w:rFonts w:asciiTheme="minorHAnsi" w:eastAsiaTheme="minorEastAsia" w:hAnsiTheme="minorHAnsi"/>
          <w:noProof/>
          <w:lang w:eastAsia="de-AT"/>
        </w:rPr>
        <w:pPrChange w:id="64" w:author="Kletzenbauer Petra" w:date="2016-01-24T07:44:00Z">
          <w:pPr>
            <w:pStyle w:val="Verzeichnis2"/>
            <w:tabs>
              <w:tab w:val="left" w:pos="880"/>
              <w:tab w:val="right" w:leader="dot" w:pos="8210"/>
            </w:tabs>
          </w:pPr>
        </w:pPrChange>
      </w:pPr>
      <w:r>
        <w:fldChar w:fldCharType="begin"/>
      </w:r>
      <w:r>
        <w:instrText xml:space="preserve"> HYPERLINK \l "_Toc440900400" </w:instrText>
      </w:r>
      <w:r>
        <w:fldChar w:fldCharType="separate"/>
      </w:r>
      <w:r w:rsidR="0037391C" w:rsidRPr="003D50FF">
        <w:rPr>
          <w:rStyle w:val="Hyperlink"/>
          <w:noProof/>
        </w:rPr>
        <w:t>3.2</w:t>
      </w:r>
      <w:r w:rsidR="0037391C">
        <w:rPr>
          <w:rFonts w:asciiTheme="minorHAnsi" w:eastAsiaTheme="minorEastAsia" w:hAnsiTheme="minorHAnsi"/>
          <w:noProof/>
          <w:lang w:eastAsia="de-AT"/>
        </w:rPr>
        <w:tab/>
      </w:r>
      <w:r w:rsidR="0037391C" w:rsidRPr="003D50FF">
        <w:rPr>
          <w:rStyle w:val="Hyperlink"/>
          <w:noProof/>
        </w:rPr>
        <w:t>API components</w:t>
      </w:r>
      <w:r w:rsidR="0037391C">
        <w:rPr>
          <w:noProof/>
          <w:webHidden/>
        </w:rPr>
        <w:tab/>
      </w:r>
      <w:r w:rsidR="0037391C">
        <w:rPr>
          <w:noProof/>
          <w:webHidden/>
        </w:rPr>
        <w:fldChar w:fldCharType="begin"/>
      </w:r>
      <w:r w:rsidR="0037391C">
        <w:rPr>
          <w:noProof/>
          <w:webHidden/>
        </w:rPr>
        <w:instrText xml:space="preserve"> PAGEREF _Toc440900400 \h </w:instrText>
      </w:r>
      <w:r w:rsidR="0037391C">
        <w:rPr>
          <w:noProof/>
          <w:webHidden/>
        </w:rPr>
      </w:r>
      <w:r w:rsidR="0037391C">
        <w:rPr>
          <w:noProof/>
          <w:webHidden/>
        </w:rPr>
        <w:fldChar w:fldCharType="separate"/>
      </w:r>
      <w:r w:rsidR="0037391C">
        <w:rPr>
          <w:noProof/>
          <w:webHidden/>
        </w:rPr>
        <w:t>21</w:t>
      </w:r>
      <w:r w:rsidR="0037391C">
        <w:rPr>
          <w:noProof/>
          <w:webHidden/>
        </w:rPr>
        <w:fldChar w:fldCharType="end"/>
      </w:r>
      <w:r>
        <w:rPr>
          <w:noProof/>
        </w:rPr>
        <w:fldChar w:fldCharType="end"/>
      </w:r>
    </w:p>
    <w:p w14:paraId="63EFAF86" w14:textId="77777777" w:rsidR="0037391C" w:rsidRDefault="00521387">
      <w:pPr>
        <w:pStyle w:val="Verzeichnis3"/>
        <w:tabs>
          <w:tab w:val="left" w:pos="1320"/>
          <w:tab w:val="right" w:leader="dot" w:pos="8210"/>
        </w:tabs>
        <w:jc w:val="both"/>
        <w:rPr>
          <w:noProof/>
        </w:rPr>
        <w:pPrChange w:id="65" w:author="Kletzenbauer Petra" w:date="2016-01-24T07:44:00Z">
          <w:pPr>
            <w:pStyle w:val="Verzeichnis3"/>
            <w:tabs>
              <w:tab w:val="left" w:pos="1320"/>
              <w:tab w:val="right" w:leader="dot" w:pos="8210"/>
            </w:tabs>
          </w:pPr>
        </w:pPrChange>
      </w:pPr>
      <w:r>
        <w:fldChar w:fldCharType="begin"/>
      </w:r>
      <w:r>
        <w:instrText xml:space="preserve"> HYPERLINK \l "_Toc440900401" </w:instrText>
      </w:r>
      <w:r>
        <w:fldChar w:fldCharType="separate"/>
      </w:r>
      <w:r w:rsidR="0037391C" w:rsidRPr="003D50FF">
        <w:rPr>
          <w:rStyle w:val="Hyperlink"/>
          <w:noProof/>
        </w:rPr>
        <w:t>3.2.1</w:t>
      </w:r>
      <w:r w:rsidR="0037391C">
        <w:rPr>
          <w:noProof/>
        </w:rPr>
        <w:tab/>
      </w:r>
      <w:r w:rsidR="0037391C" w:rsidRPr="003D50FF">
        <w:rPr>
          <w:rStyle w:val="Hyperlink"/>
          <w:noProof/>
        </w:rPr>
        <w:t>MediaStream</w:t>
      </w:r>
      <w:r w:rsidR="0037391C">
        <w:rPr>
          <w:noProof/>
          <w:webHidden/>
        </w:rPr>
        <w:tab/>
      </w:r>
      <w:r w:rsidR="0037391C">
        <w:rPr>
          <w:noProof/>
          <w:webHidden/>
        </w:rPr>
        <w:fldChar w:fldCharType="begin"/>
      </w:r>
      <w:r w:rsidR="0037391C">
        <w:rPr>
          <w:noProof/>
          <w:webHidden/>
        </w:rPr>
        <w:instrText xml:space="preserve"> PAGEREF _Toc440900401 \h </w:instrText>
      </w:r>
      <w:r w:rsidR="0037391C">
        <w:rPr>
          <w:noProof/>
          <w:webHidden/>
        </w:rPr>
      </w:r>
      <w:r w:rsidR="0037391C">
        <w:rPr>
          <w:noProof/>
          <w:webHidden/>
        </w:rPr>
        <w:fldChar w:fldCharType="separate"/>
      </w:r>
      <w:r w:rsidR="0037391C">
        <w:rPr>
          <w:noProof/>
          <w:webHidden/>
        </w:rPr>
        <w:t>21</w:t>
      </w:r>
      <w:r w:rsidR="0037391C">
        <w:rPr>
          <w:noProof/>
          <w:webHidden/>
        </w:rPr>
        <w:fldChar w:fldCharType="end"/>
      </w:r>
      <w:r>
        <w:rPr>
          <w:noProof/>
        </w:rPr>
        <w:fldChar w:fldCharType="end"/>
      </w:r>
    </w:p>
    <w:p w14:paraId="7D2DA6AE" w14:textId="77777777" w:rsidR="0037391C" w:rsidRDefault="00521387">
      <w:pPr>
        <w:pStyle w:val="Verzeichnis3"/>
        <w:tabs>
          <w:tab w:val="left" w:pos="1320"/>
          <w:tab w:val="right" w:leader="dot" w:pos="8210"/>
        </w:tabs>
        <w:jc w:val="both"/>
        <w:rPr>
          <w:noProof/>
        </w:rPr>
        <w:pPrChange w:id="66" w:author="Kletzenbauer Petra" w:date="2016-01-24T07:44:00Z">
          <w:pPr>
            <w:pStyle w:val="Verzeichnis3"/>
            <w:tabs>
              <w:tab w:val="left" w:pos="1320"/>
              <w:tab w:val="right" w:leader="dot" w:pos="8210"/>
            </w:tabs>
          </w:pPr>
        </w:pPrChange>
      </w:pPr>
      <w:r>
        <w:fldChar w:fldCharType="begin"/>
      </w:r>
      <w:r>
        <w:instrText xml:space="preserve"> HYPERLINK \l "_Toc440900402" </w:instrText>
      </w:r>
      <w:r>
        <w:fldChar w:fldCharType="separate"/>
      </w:r>
      <w:r w:rsidR="0037391C" w:rsidRPr="003D50FF">
        <w:rPr>
          <w:rStyle w:val="Hyperlink"/>
          <w:noProof/>
        </w:rPr>
        <w:t>3.2.2</w:t>
      </w:r>
      <w:r w:rsidR="0037391C">
        <w:rPr>
          <w:noProof/>
        </w:rPr>
        <w:tab/>
      </w:r>
      <w:r w:rsidR="0037391C" w:rsidRPr="003D50FF">
        <w:rPr>
          <w:rStyle w:val="Hyperlink"/>
          <w:noProof/>
        </w:rPr>
        <w:t>PeerConnection</w:t>
      </w:r>
      <w:r w:rsidR="0037391C">
        <w:rPr>
          <w:noProof/>
          <w:webHidden/>
        </w:rPr>
        <w:tab/>
      </w:r>
      <w:r w:rsidR="0037391C">
        <w:rPr>
          <w:noProof/>
          <w:webHidden/>
        </w:rPr>
        <w:fldChar w:fldCharType="begin"/>
      </w:r>
      <w:r w:rsidR="0037391C">
        <w:rPr>
          <w:noProof/>
          <w:webHidden/>
        </w:rPr>
        <w:instrText xml:space="preserve"> PAGEREF _Toc440900402 \h </w:instrText>
      </w:r>
      <w:r w:rsidR="0037391C">
        <w:rPr>
          <w:noProof/>
          <w:webHidden/>
        </w:rPr>
      </w:r>
      <w:r w:rsidR="0037391C">
        <w:rPr>
          <w:noProof/>
          <w:webHidden/>
        </w:rPr>
        <w:fldChar w:fldCharType="separate"/>
      </w:r>
      <w:r w:rsidR="0037391C">
        <w:rPr>
          <w:noProof/>
          <w:webHidden/>
        </w:rPr>
        <w:t>22</w:t>
      </w:r>
      <w:r w:rsidR="0037391C">
        <w:rPr>
          <w:noProof/>
          <w:webHidden/>
        </w:rPr>
        <w:fldChar w:fldCharType="end"/>
      </w:r>
      <w:r>
        <w:rPr>
          <w:noProof/>
        </w:rPr>
        <w:fldChar w:fldCharType="end"/>
      </w:r>
    </w:p>
    <w:p w14:paraId="5B605CD7" w14:textId="77777777" w:rsidR="0037391C" w:rsidRDefault="00521387">
      <w:pPr>
        <w:pStyle w:val="Verzeichnis3"/>
        <w:tabs>
          <w:tab w:val="left" w:pos="1320"/>
          <w:tab w:val="right" w:leader="dot" w:pos="8210"/>
        </w:tabs>
        <w:jc w:val="both"/>
        <w:rPr>
          <w:noProof/>
        </w:rPr>
        <w:pPrChange w:id="67" w:author="Kletzenbauer Petra" w:date="2016-01-24T07:44:00Z">
          <w:pPr>
            <w:pStyle w:val="Verzeichnis3"/>
            <w:tabs>
              <w:tab w:val="left" w:pos="1320"/>
              <w:tab w:val="right" w:leader="dot" w:pos="8210"/>
            </w:tabs>
          </w:pPr>
        </w:pPrChange>
      </w:pPr>
      <w:r>
        <w:fldChar w:fldCharType="begin"/>
      </w:r>
      <w:r>
        <w:instrText xml:space="preserve"> HYPERLINK \l "_Toc440900403" </w:instrText>
      </w:r>
      <w:r>
        <w:fldChar w:fldCharType="separate"/>
      </w:r>
      <w:r w:rsidR="0037391C" w:rsidRPr="003D50FF">
        <w:rPr>
          <w:rStyle w:val="Hyperlink"/>
          <w:noProof/>
        </w:rPr>
        <w:t>3.2.3</w:t>
      </w:r>
      <w:r w:rsidR="0037391C">
        <w:rPr>
          <w:noProof/>
        </w:rPr>
        <w:tab/>
      </w:r>
      <w:r w:rsidR="0037391C" w:rsidRPr="003D50FF">
        <w:rPr>
          <w:rStyle w:val="Hyperlink"/>
          <w:noProof/>
        </w:rPr>
        <w:t>DataChannel</w:t>
      </w:r>
      <w:r w:rsidR="0037391C">
        <w:rPr>
          <w:noProof/>
          <w:webHidden/>
        </w:rPr>
        <w:tab/>
      </w:r>
      <w:r w:rsidR="0037391C">
        <w:rPr>
          <w:noProof/>
          <w:webHidden/>
        </w:rPr>
        <w:fldChar w:fldCharType="begin"/>
      </w:r>
      <w:r w:rsidR="0037391C">
        <w:rPr>
          <w:noProof/>
          <w:webHidden/>
        </w:rPr>
        <w:instrText xml:space="preserve"> PAGEREF _Toc440900403 \h </w:instrText>
      </w:r>
      <w:r w:rsidR="0037391C">
        <w:rPr>
          <w:noProof/>
          <w:webHidden/>
        </w:rPr>
      </w:r>
      <w:r w:rsidR="0037391C">
        <w:rPr>
          <w:noProof/>
          <w:webHidden/>
        </w:rPr>
        <w:fldChar w:fldCharType="separate"/>
      </w:r>
      <w:r w:rsidR="0037391C">
        <w:rPr>
          <w:noProof/>
          <w:webHidden/>
        </w:rPr>
        <w:t>22</w:t>
      </w:r>
      <w:r w:rsidR="0037391C">
        <w:rPr>
          <w:noProof/>
          <w:webHidden/>
        </w:rPr>
        <w:fldChar w:fldCharType="end"/>
      </w:r>
      <w:r>
        <w:rPr>
          <w:noProof/>
        </w:rPr>
        <w:fldChar w:fldCharType="end"/>
      </w:r>
    </w:p>
    <w:p w14:paraId="1AD69939" w14:textId="77777777" w:rsidR="0037391C" w:rsidRDefault="00521387">
      <w:pPr>
        <w:pStyle w:val="Verzeichnis2"/>
        <w:tabs>
          <w:tab w:val="left" w:pos="880"/>
          <w:tab w:val="right" w:leader="dot" w:pos="8210"/>
        </w:tabs>
        <w:jc w:val="both"/>
        <w:rPr>
          <w:rFonts w:asciiTheme="minorHAnsi" w:eastAsiaTheme="minorEastAsia" w:hAnsiTheme="minorHAnsi"/>
          <w:noProof/>
          <w:lang w:eastAsia="de-AT"/>
        </w:rPr>
        <w:pPrChange w:id="68" w:author="Kletzenbauer Petra" w:date="2016-01-24T07:44:00Z">
          <w:pPr>
            <w:pStyle w:val="Verzeichnis2"/>
            <w:tabs>
              <w:tab w:val="left" w:pos="880"/>
              <w:tab w:val="right" w:leader="dot" w:pos="8210"/>
            </w:tabs>
          </w:pPr>
        </w:pPrChange>
      </w:pPr>
      <w:r>
        <w:fldChar w:fldCharType="begin"/>
      </w:r>
      <w:r>
        <w:instrText xml:space="preserve"> HYPERLINK \l "_Toc440900404" </w:instrText>
      </w:r>
      <w:r>
        <w:fldChar w:fldCharType="separate"/>
      </w:r>
      <w:r w:rsidR="0037391C" w:rsidRPr="003D50FF">
        <w:rPr>
          <w:rStyle w:val="Hyperlink"/>
          <w:noProof/>
        </w:rPr>
        <w:t>3.3</w:t>
      </w:r>
      <w:r w:rsidR="0037391C">
        <w:rPr>
          <w:rFonts w:asciiTheme="minorHAnsi" w:eastAsiaTheme="minorEastAsia" w:hAnsiTheme="minorHAnsi"/>
          <w:noProof/>
          <w:lang w:eastAsia="de-AT"/>
        </w:rPr>
        <w:tab/>
      </w:r>
      <w:r w:rsidR="0037391C" w:rsidRPr="003D50FF">
        <w:rPr>
          <w:rStyle w:val="Hyperlink"/>
          <w:noProof/>
        </w:rPr>
        <w:t>Connection setup</w:t>
      </w:r>
      <w:r w:rsidR="0037391C">
        <w:rPr>
          <w:noProof/>
          <w:webHidden/>
        </w:rPr>
        <w:tab/>
      </w:r>
      <w:r w:rsidR="0037391C">
        <w:rPr>
          <w:noProof/>
          <w:webHidden/>
        </w:rPr>
        <w:fldChar w:fldCharType="begin"/>
      </w:r>
      <w:r w:rsidR="0037391C">
        <w:rPr>
          <w:noProof/>
          <w:webHidden/>
        </w:rPr>
        <w:instrText xml:space="preserve"> PAGEREF _Toc440900404 \h </w:instrText>
      </w:r>
      <w:r w:rsidR="0037391C">
        <w:rPr>
          <w:noProof/>
          <w:webHidden/>
        </w:rPr>
      </w:r>
      <w:r w:rsidR="0037391C">
        <w:rPr>
          <w:noProof/>
          <w:webHidden/>
        </w:rPr>
        <w:fldChar w:fldCharType="separate"/>
      </w:r>
      <w:r w:rsidR="0037391C">
        <w:rPr>
          <w:noProof/>
          <w:webHidden/>
        </w:rPr>
        <w:t>23</w:t>
      </w:r>
      <w:r w:rsidR="0037391C">
        <w:rPr>
          <w:noProof/>
          <w:webHidden/>
        </w:rPr>
        <w:fldChar w:fldCharType="end"/>
      </w:r>
      <w:r>
        <w:rPr>
          <w:noProof/>
        </w:rPr>
        <w:fldChar w:fldCharType="end"/>
      </w:r>
    </w:p>
    <w:p w14:paraId="35C0CF83" w14:textId="77777777" w:rsidR="0037391C" w:rsidRDefault="00521387">
      <w:pPr>
        <w:pStyle w:val="Verzeichnis3"/>
        <w:tabs>
          <w:tab w:val="left" w:pos="1320"/>
          <w:tab w:val="right" w:leader="dot" w:pos="8210"/>
        </w:tabs>
        <w:jc w:val="both"/>
        <w:rPr>
          <w:noProof/>
        </w:rPr>
        <w:pPrChange w:id="69" w:author="Kletzenbauer Petra" w:date="2016-01-24T07:44:00Z">
          <w:pPr>
            <w:pStyle w:val="Verzeichnis3"/>
            <w:tabs>
              <w:tab w:val="left" w:pos="1320"/>
              <w:tab w:val="right" w:leader="dot" w:pos="8210"/>
            </w:tabs>
          </w:pPr>
        </w:pPrChange>
      </w:pPr>
      <w:r>
        <w:fldChar w:fldCharType="begin"/>
      </w:r>
      <w:r>
        <w:instrText xml:space="preserve"> HYPERLINK \l "_Toc440900405" </w:instrText>
      </w:r>
      <w:r>
        <w:fldChar w:fldCharType="separate"/>
      </w:r>
      <w:r w:rsidR="0037391C" w:rsidRPr="003D50FF">
        <w:rPr>
          <w:rStyle w:val="Hyperlink"/>
          <w:noProof/>
        </w:rPr>
        <w:t>3.3.1</w:t>
      </w:r>
      <w:r w:rsidR="0037391C">
        <w:rPr>
          <w:noProof/>
        </w:rPr>
        <w:tab/>
      </w:r>
      <w:r w:rsidR="0037391C" w:rsidRPr="003D50FF">
        <w:rPr>
          <w:rStyle w:val="Hyperlink"/>
          <w:noProof/>
        </w:rPr>
        <w:t>Signaling</w:t>
      </w:r>
      <w:r w:rsidR="0037391C">
        <w:rPr>
          <w:noProof/>
          <w:webHidden/>
        </w:rPr>
        <w:tab/>
      </w:r>
      <w:r w:rsidR="0037391C">
        <w:rPr>
          <w:noProof/>
          <w:webHidden/>
        </w:rPr>
        <w:fldChar w:fldCharType="begin"/>
      </w:r>
      <w:r w:rsidR="0037391C">
        <w:rPr>
          <w:noProof/>
          <w:webHidden/>
        </w:rPr>
        <w:instrText xml:space="preserve"> PAGEREF _Toc440900405 \h </w:instrText>
      </w:r>
      <w:r w:rsidR="0037391C">
        <w:rPr>
          <w:noProof/>
          <w:webHidden/>
        </w:rPr>
      </w:r>
      <w:r w:rsidR="0037391C">
        <w:rPr>
          <w:noProof/>
          <w:webHidden/>
        </w:rPr>
        <w:fldChar w:fldCharType="separate"/>
      </w:r>
      <w:r w:rsidR="0037391C">
        <w:rPr>
          <w:noProof/>
          <w:webHidden/>
        </w:rPr>
        <w:t>23</w:t>
      </w:r>
      <w:r w:rsidR="0037391C">
        <w:rPr>
          <w:noProof/>
          <w:webHidden/>
        </w:rPr>
        <w:fldChar w:fldCharType="end"/>
      </w:r>
      <w:r>
        <w:rPr>
          <w:noProof/>
        </w:rPr>
        <w:fldChar w:fldCharType="end"/>
      </w:r>
    </w:p>
    <w:p w14:paraId="40E5AA15" w14:textId="77777777" w:rsidR="0037391C" w:rsidRDefault="00521387">
      <w:pPr>
        <w:pStyle w:val="Verzeichnis3"/>
        <w:tabs>
          <w:tab w:val="left" w:pos="1320"/>
          <w:tab w:val="right" w:leader="dot" w:pos="8210"/>
        </w:tabs>
        <w:jc w:val="both"/>
        <w:rPr>
          <w:noProof/>
        </w:rPr>
        <w:pPrChange w:id="70" w:author="Kletzenbauer Petra" w:date="2016-01-24T07:44:00Z">
          <w:pPr>
            <w:pStyle w:val="Verzeichnis3"/>
            <w:tabs>
              <w:tab w:val="left" w:pos="1320"/>
              <w:tab w:val="right" w:leader="dot" w:pos="8210"/>
            </w:tabs>
          </w:pPr>
        </w:pPrChange>
      </w:pPr>
      <w:r>
        <w:fldChar w:fldCharType="begin"/>
      </w:r>
      <w:r>
        <w:instrText xml:space="preserve"> HYPERLINK \l "_Toc440900406" </w:instrText>
      </w:r>
      <w:r>
        <w:fldChar w:fldCharType="separate"/>
      </w:r>
      <w:r w:rsidR="0037391C" w:rsidRPr="003D50FF">
        <w:rPr>
          <w:rStyle w:val="Hyperlink"/>
          <w:noProof/>
        </w:rPr>
        <w:t>3.3.2</w:t>
      </w:r>
      <w:r w:rsidR="0037391C">
        <w:rPr>
          <w:noProof/>
        </w:rPr>
        <w:tab/>
      </w:r>
      <w:r w:rsidR="0037391C" w:rsidRPr="003D50FF">
        <w:rPr>
          <w:rStyle w:val="Hyperlink"/>
          <w:noProof/>
        </w:rPr>
        <w:t>NAT problem</w:t>
      </w:r>
      <w:r w:rsidR="0037391C">
        <w:rPr>
          <w:noProof/>
          <w:webHidden/>
        </w:rPr>
        <w:tab/>
      </w:r>
      <w:r w:rsidR="0037391C">
        <w:rPr>
          <w:noProof/>
          <w:webHidden/>
        </w:rPr>
        <w:fldChar w:fldCharType="begin"/>
      </w:r>
      <w:r w:rsidR="0037391C">
        <w:rPr>
          <w:noProof/>
          <w:webHidden/>
        </w:rPr>
        <w:instrText xml:space="preserve"> PAGEREF _Toc440900406 \h </w:instrText>
      </w:r>
      <w:r w:rsidR="0037391C">
        <w:rPr>
          <w:noProof/>
          <w:webHidden/>
        </w:rPr>
      </w:r>
      <w:r w:rsidR="0037391C">
        <w:rPr>
          <w:noProof/>
          <w:webHidden/>
        </w:rPr>
        <w:fldChar w:fldCharType="separate"/>
      </w:r>
      <w:r w:rsidR="0037391C">
        <w:rPr>
          <w:noProof/>
          <w:webHidden/>
        </w:rPr>
        <w:t>23</w:t>
      </w:r>
      <w:r w:rsidR="0037391C">
        <w:rPr>
          <w:noProof/>
          <w:webHidden/>
        </w:rPr>
        <w:fldChar w:fldCharType="end"/>
      </w:r>
      <w:r>
        <w:rPr>
          <w:noProof/>
        </w:rPr>
        <w:fldChar w:fldCharType="end"/>
      </w:r>
    </w:p>
    <w:p w14:paraId="45BACB22" w14:textId="77777777" w:rsidR="0037391C" w:rsidRDefault="00521387">
      <w:pPr>
        <w:pStyle w:val="Verzeichnis3"/>
        <w:tabs>
          <w:tab w:val="left" w:pos="1320"/>
          <w:tab w:val="right" w:leader="dot" w:pos="8210"/>
        </w:tabs>
        <w:jc w:val="both"/>
        <w:rPr>
          <w:noProof/>
        </w:rPr>
        <w:pPrChange w:id="71" w:author="Kletzenbauer Petra" w:date="2016-01-24T07:44:00Z">
          <w:pPr>
            <w:pStyle w:val="Verzeichnis3"/>
            <w:tabs>
              <w:tab w:val="left" w:pos="1320"/>
              <w:tab w:val="right" w:leader="dot" w:pos="8210"/>
            </w:tabs>
          </w:pPr>
        </w:pPrChange>
      </w:pPr>
      <w:r>
        <w:fldChar w:fldCharType="begin"/>
      </w:r>
      <w:r>
        <w:instrText xml:space="preserve"> HYPERLINK \l "_Toc440900407" </w:instrText>
      </w:r>
      <w:r>
        <w:fldChar w:fldCharType="separate"/>
      </w:r>
      <w:r w:rsidR="0037391C" w:rsidRPr="003D50FF">
        <w:rPr>
          <w:rStyle w:val="Hyperlink"/>
          <w:noProof/>
        </w:rPr>
        <w:t>3.3.3</w:t>
      </w:r>
      <w:r w:rsidR="0037391C">
        <w:rPr>
          <w:noProof/>
        </w:rPr>
        <w:tab/>
      </w:r>
      <w:r w:rsidR="0037391C" w:rsidRPr="003D50FF">
        <w:rPr>
          <w:rStyle w:val="Hyperlink"/>
          <w:noProof/>
        </w:rPr>
        <w:t>ICE candidates</w:t>
      </w:r>
      <w:r w:rsidR="0037391C">
        <w:rPr>
          <w:noProof/>
          <w:webHidden/>
        </w:rPr>
        <w:tab/>
      </w:r>
      <w:r w:rsidR="0037391C">
        <w:rPr>
          <w:noProof/>
          <w:webHidden/>
        </w:rPr>
        <w:fldChar w:fldCharType="begin"/>
      </w:r>
      <w:r w:rsidR="0037391C">
        <w:rPr>
          <w:noProof/>
          <w:webHidden/>
        </w:rPr>
        <w:instrText xml:space="preserve"> PAGEREF _Toc440900407 \h </w:instrText>
      </w:r>
      <w:r w:rsidR="0037391C">
        <w:rPr>
          <w:noProof/>
          <w:webHidden/>
        </w:rPr>
      </w:r>
      <w:r w:rsidR="0037391C">
        <w:rPr>
          <w:noProof/>
          <w:webHidden/>
        </w:rPr>
        <w:fldChar w:fldCharType="separate"/>
      </w:r>
      <w:r w:rsidR="0037391C">
        <w:rPr>
          <w:noProof/>
          <w:webHidden/>
        </w:rPr>
        <w:t>24</w:t>
      </w:r>
      <w:r w:rsidR="0037391C">
        <w:rPr>
          <w:noProof/>
          <w:webHidden/>
        </w:rPr>
        <w:fldChar w:fldCharType="end"/>
      </w:r>
      <w:r>
        <w:rPr>
          <w:noProof/>
        </w:rPr>
        <w:fldChar w:fldCharType="end"/>
      </w:r>
    </w:p>
    <w:p w14:paraId="2A0FB996" w14:textId="77777777" w:rsidR="0037391C" w:rsidRDefault="00521387">
      <w:pPr>
        <w:pStyle w:val="Verzeichnis3"/>
        <w:tabs>
          <w:tab w:val="left" w:pos="1320"/>
          <w:tab w:val="right" w:leader="dot" w:pos="8210"/>
        </w:tabs>
        <w:jc w:val="both"/>
        <w:rPr>
          <w:noProof/>
        </w:rPr>
        <w:pPrChange w:id="72" w:author="Kletzenbauer Petra" w:date="2016-01-24T07:44:00Z">
          <w:pPr>
            <w:pStyle w:val="Verzeichnis3"/>
            <w:tabs>
              <w:tab w:val="left" w:pos="1320"/>
              <w:tab w:val="right" w:leader="dot" w:pos="8210"/>
            </w:tabs>
          </w:pPr>
        </w:pPrChange>
      </w:pPr>
      <w:r>
        <w:fldChar w:fldCharType="begin"/>
      </w:r>
      <w:r>
        <w:instrText xml:space="preserve"> HYPERLINK \l "_Toc440900408" </w:instrText>
      </w:r>
      <w:r>
        <w:fldChar w:fldCharType="separate"/>
      </w:r>
      <w:r w:rsidR="0037391C" w:rsidRPr="003D50FF">
        <w:rPr>
          <w:rStyle w:val="Hyperlink"/>
          <w:noProof/>
        </w:rPr>
        <w:t>3.3.4</w:t>
      </w:r>
      <w:r w:rsidR="0037391C">
        <w:rPr>
          <w:noProof/>
        </w:rPr>
        <w:tab/>
      </w:r>
      <w:r w:rsidR="0037391C" w:rsidRPr="003D50FF">
        <w:rPr>
          <w:rStyle w:val="Hyperlink"/>
          <w:noProof/>
        </w:rPr>
        <w:t>Session description offers and answers</w:t>
      </w:r>
      <w:r w:rsidR="0037391C">
        <w:rPr>
          <w:noProof/>
          <w:webHidden/>
        </w:rPr>
        <w:tab/>
      </w:r>
      <w:r w:rsidR="0037391C">
        <w:rPr>
          <w:noProof/>
          <w:webHidden/>
        </w:rPr>
        <w:fldChar w:fldCharType="begin"/>
      </w:r>
      <w:r w:rsidR="0037391C">
        <w:rPr>
          <w:noProof/>
          <w:webHidden/>
        </w:rPr>
        <w:instrText xml:space="preserve"> PAGEREF _Toc440900408 \h </w:instrText>
      </w:r>
      <w:r w:rsidR="0037391C">
        <w:rPr>
          <w:noProof/>
          <w:webHidden/>
        </w:rPr>
      </w:r>
      <w:r w:rsidR="0037391C">
        <w:rPr>
          <w:noProof/>
          <w:webHidden/>
        </w:rPr>
        <w:fldChar w:fldCharType="separate"/>
      </w:r>
      <w:r w:rsidR="0037391C">
        <w:rPr>
          <w:noProof/>
          <w:webHidden/>
        </w:rPr>
        <w:t>25</w:t>
      </w:r>
      <w:r w:rsidR="0037391C">
        <w:rPr>
          <w:noProof/>
          <w:webHidden/>
        </w:rPr>
        <w:fldChar w:fldCharType="end"/>
      </w:r>
      <w:r>
        <w:rPr>
          <w:noProof/>
        </w:rPr>
        <w:fldChar w:fldCharType="end"/>
      </w:r>
    </w:p>
    <w:p w14:paraId="384F67FD" w14:textId="77777777" w:rsidR="0037391C" w:rsidRDefault="00521387">
      <w:pPr>
        <w:pStyle w:val="Verzeichnis3"/>
        <w:tabs>
          <w:tab w:val="left" w:pos="1320"/>
          <w:tab w:val="right" w:leader="dot" w:pos="8210"/>
        </w:tabs>
        <w:jc w:val="both"/>
        <w:rPr>
          <w:noProof/>
        </w:rPr>
        <w:pPrChange w:id="73" w:author="Kletzenbauer Petra" w:date="2016-01-24T07:44:00Z">
          <w:pPr>
            <w:pStyle w:val="Verzeichnis3"/>
            <w:tabs>
              <w:tab w:val="left" w:pos="1320"/>
              <w:tab w:val="right" w:leader="dot" w:pos="8210"/>
            </w:tabs>
          </w:pPr>
        </w:pPrChange>
      </w:pPr>
      <w:r>
        <w:fldChar w:fldCharType="begin"/>
      </w:r>
      <w:r>
        <w:instrText xml:space="preserve"> HYPERLINK \l "_Toc440900409" </w:instrText>
      </w:r>
      <w:r>
        <w:fldChar w:fldCharType="separate"/>
      </w:r>
      <w:r w:rsidR="0037391C" w:rsidRPr="003D50FF">
        <w:rPr>
          <w:rStyle w:val="Hyperlink"/>
          <w:noProof/>
        </w:rPr>
        <w:t>3.3.5</w:t>
      </w:r>
      <w:r w:rsidR="0037391C">
        <w:rPr>
          <w:noProof/>
        </w:rPr>
        <w:tab/>
      </w:r>
      <w:r w:rsidR="0037391C" w:rsidRPr="003D50FF">
        <w:rPr>
          <w:rStyle w:val="Hyperlink"/>
          <w:noProof/>
        </w:rPr>
        <w:t>Data channels</w:t>
      </w:r>
      <w:r w:rsidR="0037391C">
        <w:rPr>
          <w:noProof/>
          <w:webHidden/>
        </w:rPr>
        <w:tab/>
      </w:r>
      <w:r w:rsidR="0037391C">
        <w:rPr>
          <w:noProof/>
          <w:webHidden/>
        </w:rPr>
        <w:fldChar w:fldCharType="begin"/>
      </w:r>
      <w:r w:rsidR="0037391C">
        <w:rPr>
          <w:noProof/>
          <w:webHidden/>
        </w:rPr>
        <w:instrText xml:space="preserve"> PAGEREF _Toc440900409 \h </w:instrText>
      </w:r>
      <w:r w:rsidR="0037391C">
        <w:rPr>
          <w:noProof/>
          <w:webHidden/>
        </w:rPr>
      </w:r>
      <w:r w:rsidR="0037391C">
        <w:rPr>
          <w:noProof/>
          <w:webHidden/>
        </w:rPr>
        <w:fldChar w:fldCharType="separate"/>
      </w:r>
      <w:r w:rsidR="0037391C">
        <w:rPr>
          <w:noProof/>
          <w:webHidden/>
        </w:rPr>
        <w:t>26</w:t>
      </w:r>
      <w:r w:rsidR="0037391C">
        <w:rPr>
          <w:noProof/>
          <w:webHidden/>
        </w:rPr>
        <w:fldChar w:fldCharType="end"/>
      </w:r>
      <w:r>
        <w:rPr>
          <w:noProof/>
        </w:rPr>
        <w:fldChar w:fldCharType="end"/>
      </w:r>
    </w:p>
    <w:p w14:paraId="59552D19" w14:textId="77777777" w:rsidR="0037391C" w:rsidRDefault="00521387">
      <w:pPr>
        <w:pStyle w:val="Verzeichnis1"/>
        <w:tabs>
          <w:tab w:val="left" w:pos="440"/>
          <w:tab w:val="right" w:leader="dot" w:pos="8210"/>
        </w:tabs>
        <w:jc w:val="both"/>
        <w:rPr>
          <w:rFonts w:asciiTheme="minorHAnsi" w:eastAsiaTheme="minorEastAsia" w:hAnsiTheme="minorHAnsi"/>
          <w:noProof/>
          <w:lang w:eastAsia="de-AT"/>
        </w:rPr>
        <w:pPrChange w:id="74" w:author="Kletzenbauer Petra" w:date="2016-01-24T07:44:00Z">
          <w:pPr>
            <w:pStyle w:val="Verzeichnis1"/>
            <w:tabs>
              <w:tab w:val="left" w:pos="440"/>
              <w:tab w:val="right" w:leader="dot" w:pos="8210"/>
            </w:tabs>
          </w:pPr>
        </w:pPrChange>
      </w:pPr>
      <w:r>
        <w:fldChar w:fldCharType="begin"/>
      </w:r>
      <w:r>
        <w:instrText xml:space="preserve"> HYPERLINK \l "_Toc440900410" </w:instrText>
      </w:r>
      <w:r>
        <w:fldChar w:fldCharType="separate"/>
      </w:r>
      <w:r w:rsidR="0037391C" w:rsidRPr="003D50FF">
        <w:rPr>
          <w:rStyle w:val="Hyperlink"/>
          <w:noProof/>
        </w:rPr>
        <w:t>4</w:t>
      </w:r>
      <w:r w:rsidR="0037391C">
        <w:rPr>
          <w:rFonts w:asciiTheme="minorHAnsi" w:eastAsiaTheme="minorEastAsia" w:hAnsiTheme="minorHAnsi"/>
          <w:noProof/>
          <w:lang w:eastAsia="de-AT"/>
        </w:rPr>
        <w:tab/>
      </w:r>
      <w:r w:rsidR="0037391C" w:rsidRPr="003D50FF">
        <w:rPr>
          <w:rStyle w:val="Hyperlink"/>
          <w:noProof/>
        </w:rPr>
        <w:t>Prototype</w:t>
      </w:r>
      <w:r w:rsidR="0037391C">
        <w:rPr>
          <w:noProof/>
          <w:webHidden/>
        </w:rPr>
        <w:tab/>
      </w:r>
      <w:r w:rsidR="0037391C">
        <w:rPr>
          <w:noProof/>
          <w:webHidden/>
        </w:rPr>
        <w:fldChar w:fldCharType="begin"/>
      </w:r>
      <w:r w:rsidR="0037391C">
        <w:rPr>
          <w:noProof/>
          <w:webHidden/>
        </w:rPr>
        <w:instrText xml:space="preserve"> PAGEREF _Toc440900410 \h </w:instrText>
      </w:r>
      <w:r w:rsidR="0037391C">
        <w:rPr>
          <w:noProof/>
          <w:webHidden/>
        </w:rPr>
      </w:r>
      <w:r w:rsidR="0037391C">
        <w:rPr>
          <w:noProof/>
          <w:webHidden/>
        </w:rPr>
        <w:fldChar w:fldCharType="separate"/>
      </w:r>
      <w:r w:rsidR="0037391C">
        <w:rPr>
          <w:noProof/>
          <w:webHidden/>
        </w:rPr>
        <w:t>28</w:t>
      </w:r>
      <w:r w:rsidR="0037391C">
        <w:rPr>
          <w:noProof/>
          <w:webHidden/>
        </w:rPr>
        <w:fldChar w:fldCharType="end"/>
      </w:r>
      <w:r>
        <w:rPr>
          <w:noProof/>
        </w:rPr>
        <w:fldChar w:fldCharType="end"/>
      </w:r>
    </w:p>
    <w:p w14:paraId="33B01045" w14:textId="77777777" w:rsidR="0037391C" w:rsidRDefault="00521387">
      <w:pPr>
        <w:pStyle w:val="Verzeichnis2"/>
        <w:tabs>
          <w:tab w:val="left" w:pos="880"/>
          <w:tab w:val="right" w:leader="dot" w:pos="8210"/>
        </w:tabs>
        <w:jc w:val="both"/>
        <w:rPr>
          <w:rFonts w:asciiTheme="minorHAnsi" w:eastAsiaTheme="minorEastAsia" w:hAnsiTheme="minorHAnsi"/>
          <w:noProof/>
          <w:lang w:eastAsia="de-AT"/>
        </w:rPr>
        <w:pPrChange w:id="75" w:author="Kletzenbauer Petra" w:date="2016-01-24T07:44:00Z">
          <w:pPr>
            <w:pStyle w:val="Verzeichnis2"/>
            <w:tabs>
              <w:tab w:val="left" w:pos="880"/>
              <w:tab w:val="right" w:leader="dot" w:pos="8210"/>
            </w:tabs>
          </w:pPr>
        </w:pPrChange>
      </w:pPr>
      <w:r>
        <w:fldChar w:fldCharType="begin"/>
      </w:r>
      <w:r>
        <w:instrText xml:space="preserve"> HYPERLINK \l "_Toc440900411" </w:instrText>
      </w:r>
      <w:r>
        <w:fldChar w:fldCharType="separate"/>
      </w:r>
      <w:r w:rsidR="0037391C" w:rsidRPr="003D50FF">
        <w:rPr>
          <w:rStyle w:val="Hyperlink"/>
          <w:noProof/>
        </w:rPr>
        <w:t>4.1</w:t>
      </w:r>
      <w:r w:rsidR="0037391C">
        <w:rPr>
          <w:rFonts w:asciiTheme="minorHAnsi" w:eastAsiaTheme="minorEastAsia" w:hAnsiTheme="minorHAnsi"/>
          <w:noProof/>
          <w:lang w:eastAsia="de-AT"/>
        </w:rPr>
        <w:tab/>
      </w:r>
      <w:r w:rsidR="0037391C" w:rsidRPr="003D50FF">
        <w:rPr>
          <w:rStyle w:val="Hyperlink"/>
          <w:noProof/>
        </w:rPr>
        <w:t>Management server</w:t>
      </w:r>
      <w:r w:rsidR="0037391C">
        <w:rPr>
          <w:noProof/>
          <w:webHidden/>
        </w:rPr>
        <w:tab/>
      </w:r>
      <w:r w:rsidR="0037391C">
        <w:rPr>
          <w:noProof/>
          <w:webHidden/>
        </w:rPr>
        <w:fldChar w:fldCharType="begin"/>
      </w:r>
      <w:r w:rsidR="0037391C">
        <w:rPr>
          <w:noProof/>
          <w:webHidden/>
        </w:rPr>
        <w:instrText xml:space="preserve"> PAGEREF _Toc440900411 \h </w:instrText>
      </w:r>
      <w:r w:rsidR="0037391C">
        <w:rPr>
          <w:noProof/>
          <w:webHidden/>
        </w:rPr>
      </w:r>
      <w:r w:rsidR="0037391C">
        <w:rPr>
          <w:noProof/>
          <w:webHidden/>
        </w:rPr>
        <w:fldChar w:fldCharType="separate"/>
      </w:r>
      <w:r w:rsidR="0037391C">
        <w:rPr>
          <w:noProof/>
          <w:webHidden/>
        </w:rPr>
        <w:t>28</w:t>
      </w:r>
      <w:r w:rsidR="0037391C">
        <w:rPr>
          <w:noProof/>
          <w:webHidden/>
        </w:rPr>
        <w:fldChar w:fldCharType="end"/>
      </w:r>
      <w:r>
        <w:rPr>
          <w:noProof/>
        </w:rPr>
        <w:fldChar w:fldCharType="end"/>
      </w:r>
    </w:p>
    <w:p w14:paraId="046CE808" w14:textId="77777777" w:rsidR="0037391C" w:rsidRDefault="00521387">
      <w:pPr>
        <w:pStyle w:val="Verzeichnis3"/>
        <w:tabs>
          <w:tab w:val="left" w:pos="1320"/>
          <w:tab w:val="right" w:leader="dot" w:pos="8210"/>
        </w:tabs>
        <w:jc w:val="both"/>
        <w:rPr>
          <w:noProof/>
        </w:rPr>
        <w:pPrChange w:id="76" w:author="Kletzenbauer Petra" w:date="2016-01-24T07:44:00Z">
          <w:pPr>
            <w:pStyle w:val="Verzeichnis3"/>
            <w:tabs>
              <w:tab w:val="left" w:pos="1320"/>
              <w:tab w:val="right" w:leader="dot" w:pos="8210"/>
            </w:tabs>
          </w:pPr>
        </w:pPrChange>
      </w:pPr>
      <w:r>
        <w:fldChar w:fldCharType="begin"/>
      </w:r>
      <w:r>
        <w:instrText xml:space="preserve"> HYPERLINK \l "_Toc440900412" </w:instrText>
      </w:r>
      <w:r>
        <w:fldChar w:fldCharType="separate"/>
      </w:r>
      <w:r w:rsidR="0037391C" w:rsidRPr="003D50FF">
        <w:rPr>
          <w:rStyle w:val="Hyperlink"/>
          <w:noProof/>
        </w:rPr>
        <w:t>4.1.1</w:t>
      </w:r>
      <w:r w:rsidR="0037391C">
        <w:rPr>
          <w:noProof/>
        </w:rPr>
        <w:tab/>
      </w:r>
      <w:r w:rsidR="0037391C" w:rsidRPr="003D50FF">
        <w:rPr>
          <w:rStyle w:val="Hyperlink"/>
          <w:noProof/>
        </w:rPr>
        <w:t>Implementation</w:t>
      </w:r>
      <w:r w:rsidR="0037391C">
        <w:rPr>
          <w:noProof/>
          <w:webHidden/>
        </w:rPr>
        <w:tab/>
      </w:r>
      <w:r w:rsidR="0037391C">
        <w:rPr>
          <w:noProof/>
          <w:webHidden/>
        </w:rPr>
        <w:fldChar w:fldCharType="begin"/>
      </w:r>
      <w:r w:rsidR="0037391C">
        <w:rPr>
          <w:noProof/>
          <w:webHidden/>
        </w:rPr>
        <w:instrText xml:space="preserve"> PAGEREF _Toc440900412 \h </w:instrText>
      </w:r>
      <w:r w:rsidR="0037391C">
        <w:rPr>
          <w:noProof/>
          <w:webHidden/>
        </w:rPr>
      </w:r>
      <w:r w:rsidR="0037391C">
        <w:rPr>
          <w:noProof/>
          <w:webHidden/>
        </w:rPr>
        <w:fldChar w:fldCharType="separate"/>
      </w:r>
      <w:r w:rsidR="0037391C">
        <w:rPr>
          <w:noProof/>
          <w:webHidden/>
        </w:rPr>
        <w:t>28</w:t>
      </w:r>
      <w:r w:rsidR="0037391C">
        <w:rPr>
          <w:noProof/>
          <w:webHidden/>
        </w:rPr>
        <w:fldChar w:fldCharType="end"/>
      </w:r>
      <w:r>
        <w:rPr>
          <w:noProof/>
        </w:rPr>
        <w:fldChar w:fldCharType="end"/>
      </w:r>
    </w:p>
    <w:p w14:paraId="610E40E3" w14:textId="77777777" w:rsidR="0037391C" w:rsidRDefault="00521387">
      <w:pPr>
        <w:pStyle w:val="Verzeichnis3"/>
        <w:tabs>
          <w:tab w:val="left" w:pos="1320"/>
          <w:tab w:val="right" w:leader="dot" w:pos="8210"/>
        </w:tabs>
        <w:jc w:val="both"/>
        <w:rPr>
          <w:noProof/>
        </w:rPr>
        <w:pPrChange w:id="77" w:author="Kletzenbauer Petra" w:date="2016-01-24T07:44:00Z">
          <w:pPr>
            <w:pStyle w:val="Verzeichnis3"/>
            <w:tabs>
              <w:tab w:val="left" w:pos="1320"/>
              <w:tab w:val="right" w:leader="dot" w:pos="8210"/>
            </w:tabs>
          </w:pPr>
        </w:pPrChange>
      </w:pPr>
      <w:r>
        <w:fldChar w:fldCharType="begin"/>
      </w:r>
      <w:r>
        <w:instrText xml:space="preserve"> HYPERLINK \l "_Toc440900413" </w:instrText>
      </w:r>
      <w:r>
        <w:fldChar w:fldCharType="separate"/>
      </w:r>
      <w:r w:rsidR="0037391C" w:rsidRPr="003D50FF">
        <w:rPr>
          <w:rStyle w:val="Hyperlink"/>
          <w:noProof/>
        </w:rPr>
        <w:t>4.1.2</w:t>
      </w:r>
      <w:r w:rsidR="0037391C">
        <w:rPr>
          <w:noProof/>
        </w:rPr>
        <w:tab/>
      </w:r>
      <w:r w:rsidR="0037391C" w:rsidRPr="003D50FF">
        <w:rPr>
          <w:rStyle w:val="Hyperlink"/>
          <w:noProof/>
        </w:rPr>
        <w:t>Web server</w:t>
      </w:r>
      <w:r w:rsidR="0037391C">
        <w:rPr>
          <w:noProof/>
          <w:webHidden/>
        </w:rPr>
        <w:tab/>
      </w:r>
      <w:r w:rsidR="0037391C">
        <w:rPr>
          <w:noProof/>
          <w:webHidden/>
        </w:rPr>
        <w:fldChar w:fldCharType="begin"/>
      </w:r>
      <w:r w:rsidR="0037391C">
        <w:rPr>
          <w:noProof/>
          <w:webHidden/>
        </w:rPr>
        <w:instrText xml:space="preserve"> PAGEREF _Toc440900413 \h </w:instrText>
      </w:r>
      <w:r w:rsidR="0037391C">
        <w:rPr>
          <w:noProof/>
          <w:webHidden/>
        </w:rPr>
      </w:r>
      <w:r w:rsidR="0037391C">
        <w:rPr>
          <w:noProof/>
          <w:webHidden/>
        </w:rPr>
        <w:fldChar w:fldCharType="separate"/>
      </w:r>
      <w:r w:rsidR="0037391C">
        <w:rPr>
          <w:noProof/>
          <w:webHidden/>
        </w:rPr>
        <w:t>28</w:t>
      </w:r>
      <w:r w:rsidR="0037391C">
        <w:rPr>
          <w:noProof/>
          <w:webHidden/>
        </w:rPr>
        <w:fldChar w:fldCharType="end"/>
      </w:r>
      <w:r>
        <w:rPr>
          <w:noProof/>
        </w:rPr>
        <w:fldChar w:fldCharType="end"/>
      </w:r>
    </w:p>
    <w:p w14:paraId="7ADC3754" w14:textId="77777777" w:rsidR="0037391C" w:rsidRDefault="00521387">
      <w:pPr>
        <w:pStyle w:val="Verzeichnis3"/>
        <w:tabs>
          <w:tab w:val="left" w:pos="1320"/>
          <w:tab w:val="right" w:leader="dot" w:pos="8210"/>
        </w:tabs>
        <w:jc w:val="both"/>
        <w:rPr>
          <w:noProof/>
        </w:rPr>
        <w:pPrChange w:id="78" w:author="Kletzenbauer Petra" w:date="2016-01-24T07:44:00Z">
          <w:pPr>
            <w:pStyle w:val="Verzeichnis3"/>
            <w:tabs>
              <w:tab w:val="left" w:pos="1320"/>
              <w:tab w:val="right" w:leader="dot" w:pos="8210"/>
            </w:tabs>
          </w:pPr>
        </w:pPrChange>
      </w:pPr>
      <w:r>
        <w:fldChar w:fldCharType="begin"/>
      </w:r>
      <w:r>
        <w:instrText xml:space="preserve"> HYPERLINK \l "_Toc440900414" </w:instrText>
      </w:r>
      <w:r>
        <w:fldChar w:fldCharType="separate"/>
      </w:r>
      <w:r w:rsidR="0037391C" w:rsidRPr="003D50FF">
        <w:rPr>
          <w:rStyle w:val="Hyperlink"/>
          <w:noProof/>
        </w:rPr>
        <w:t>4.1.3</w:t>
      </w:r>
      <w:r w:rsidR="0037391C">
        <w:rPr>
          <w:noProof/>
        </w:rPr>
        <w:tab/>
      </w:r>
      <w:r w:rsidR="0037391C" w:rsidRPr="003D50FF">
        <w:rPr>
          <w:rStyle w:val="Hyperlink"/>
          <w:noProof/>
        </w:rPr>
        <w:t>WebSockets</w:t>
      </w:r>
      <w:r w:rsidR="0037391C">
        <w:rPr>
          <w:noProof/>
          <w:webHidden/>
        </w:rPr>
        <w:tab/>
      </w:r>
      <w:r w:rsidR="0037391C">
        <w:rPr>
          <w:noProof/>
          <w:webHidden/>
        </w:rPr>
        <w:fldChar w:fldCharType="begin"/>
      </w:r>
      <w:r w:rsidR="0037391C">
        <w:rPr>
          <w:noProof/>
          <w:webHidden/>
        </w:rPr>
        <w:instrText xml:space="preserve"> PAGEREF _Toc440900414 \h </w:instrText>
      </w:r>
      <w:r w:rsidR="0037391C">
        <w:rPr>
          <w:noProof/>
          <w:webHidden/>
        </w:rPr>
      </w:r>
      <w:r w:rsidR="0037391C">
        <w:rPr>
          <w:noProof/>
          <w:webHidden/>
        </w:rPr>
        <w:fldChar w:fldCharType="separate"/>
      </w:r>
      <w:r w:rsidR="0037391C">
        <w:rPr>
          <w:noProof/>
          <w:webHidden/>
        </w:rPr>
        <w:t>28</w:t>
      </w:r>
      <w:r w:rsidR="0037391C">
        <w:rPr>
          <w:noProof/>
          <w:webHidden/>
        </w:rPr>
        <w:fldChar w:fldCharType="end"/>
      </w:r>
      <w:r>
        <w:rPr>
          <w:noProof/>
        </w:rPr>
        <w:fldChar w:fldCharType="end"/>
      </w:r>
    </w:p>
    <w:p w14:paraId="6D437CCF" w14:textId="77777777" w:rsidR="0037391C" w:rsidRDefault="00521387">
      <w:pPr>
        <w:pStyle w:val="Verzeichnis3"/>
        <w:tabs>
          <w:tab w:val="left" w:pos="1320"/>
          <w:tab w:val="right" w:leader="dot" w:pos="8210"/>
        </w:tabs>
        <w:jc w:val="both"/>
        <w:rPr>
          <w:noProof/>
        </w:rPr>
        <w:pPrChange w:id="79" w:author="Kletzenbauer Petra" w:date="2016-01-24T07:44:00Z">
          <w:pPr>
            <w:pStyle w:val="Verzeichnis3"/>
            <w:tabs>
              <w:tab w:val="left" w:pos="1320"/>
              <w:tab w:val="right" w:leader="dot" w:pos="8210"/>
            </w:tabs>
          </w:pPr>
        </w:pPrChange>
      </w:pPr>
      <w:r>
        <w:fldChar w:fldCharType="begin"/>
      </w:r>
      <w:r>
        <w:instrText xml:space="preserve"> HYPERLINK \l "_Toc440900415" </w:instrText>
      </w:r>
      <w:r>
        <w:fldChar w:fldCharType="separate"/>
      </w:r>
      <w:r w:rsidR="0037391C" w:rsidRPr="003D50FF">
        <w:rPr>
          <w:rStyle w:val="Hyperlink"/>
          <w:noProof/>
        </w:rPr>
        <w:t>4.1.4</w:t>
      </w:r>
      <w:r w:rsidR="0037391C">
        <w:rPr>
          <w:noProof/>
        </w:rPr>
        <w:tab/>
      </w:r>
      <w:r w:rsidR="0037391C" w:rsidRPr="003D50FF">
        <w:rPr>
          <w:rStyle w:val="Hyperlink"/>
          <w:noProof/>
        </w:rPr>
        <w:t>Management and control tasks</w:t>
      </w:r>
      <w:r w:rsidR="0037391C">
        <w:rPr>
          <w:noProof/>
          <w:webHidden/>
        </w:rPr>
        <w:tab/>
      </w:r>
      <w:r w:rsidR="0037391C">
        <w:rPr>
          <w:noProof/>
          <w:webHidden/>
        </w:rPr>
        <w:fldChar w:fldCharType="begin"/>
      </w:r>
      <w:r w:rsidR="0037391C">
        <w:rPr>
          <w:noProof/>
          <w:webHidden/>
        </w:rPr>
        <w:instrText xml:space="preserve"> PAGEREF _Toc440900415 \h </w:instrText>
      </w:r>
      <w:r w:rsidR="0037391C">
        <w:rPr>
          <w:noProof/>
          <w:webHidden/>
        </w:rPr>
      </w:r>
      <w:r w:rsidR="0037391C">
        <w:rPr>
          <w:noProof/>
          <w:webHidden/>
        </w:rPr>
        <w:fldChar w:fldCharType="separate"/>
      </w:r>
      <w:r w:rsidR="0037391C">
        <w:rPr>
          <w:noProof/>
          <w:webHidden/>
        </w:rPr>
        <w:t>29</w:t>
      </w:r>
      <w:r w:rsidR="0037391C">
        <w:rPr>
          <w:noProof/>
          <w:webHidden/>
        </w:rPr>
        <w:fldChar w:fldCharType="end"/>
      </w:r>
      <w:r>
        <w:rPr>
          <w:noProof/>
        </w:rPr>
        <w:fldChar w:fldCharType="end"/>
      </w:r>
    </w:p>
    <w:p w14:paraId="51181599" w14:textId="77777777" w:rsidR="0037391C" w:rsidRDefault="00521387">
      <w:pPr>
        <w:pStyle w:val="Verzeichnis2"/>
        <w:tabs>
          <w:tab w:val="left" w:pos="880"/>
          <w:tab w:val="right" w:leader="dot" w:pos="8210"/>
        </w:tabs>
        <w:jc w:val="both"/>
        <w:rPr>
          <w:rFonts w:asciiTheme="minorHAnsi" w:eastAsiaTheme="minorEastAsia" w:hAnsiTheme="minorHAnsi"/>
          <w:noProof/>
          <w:lang w:eastAsia="de-AT"/>
        </w:rPr>
        <w:pPrChange w:id="80" w:author="Kletzenbauer Petra" w:date="2016-01-24T07:44:00Z">
          <w:pPr>
            <w:pStyle w:val="Verzeichnis2"/>
            <w:tabs>
              <w:tab w:val="left" w:pos="880"/>
              <w:tab w:val="right" w:leader="dot" w:pos="8210"/>
            </w:tabs>
          </w:pPr>
        </w:pPrChange>
      </w:pPr>
      <w:r>
        <w:fldChar w:fldCharType="begin"/>
      </w:r>
      <w:r>
        <w:instrText xml:space="preserve"> HYPERLINK \l "_Toc440900416" </w:instrText>
      </w:r>
      <w:r>
        <w:fldChar w:fldCharType="separate"/>
      </w:r>
      <w:r w:rsidR="0037391C" w:rsidRPr="003D50FF">
        <w:rPr>
          <w:rStyle w:val="Hyperlink"/>
          <w:noProof/>
        </w:rPr>
        <w:t>4.2</w:t>
      </w:r>
      <w:r w:rsidR="0037391C">
        <w:rPr>
          <w:rFonts w:asciiTheme="minorHAnsi" w:eastAsiaTheme="minorEastAsia" w:hAnsiTheme="minorHAnsi"/>
          <w:noProof/>
          <w:lang w:eastAsia="de-AT"/>
        </w:rPr>
        <w:tab/>
      </w:r>
      <w:r w:rsidR="0037391C" w:rsidRPr="003D50FF">
        <w:rPr>
          <w:rStyle w:val="Hyperlink"/>
          <w:noProof/>
        </w:rPr>
        <w:t>Web interface</w:t>
      </w:r>
      <w:r w:rsidR="0037391C">
        <w:rPr>
          <w:noProof/>
          <w:webHidden/>
        </w:rPr>
        <w:tab/>
      </w:r>
      <w:r w:rsidR="0037391C">
        <w:rPr>
          <w:noProof/>
          <w:webHidden/>
        </w:rPr>
        <w:fldChar w:fldCharType="begin"/>
      </w:r>
      <w:r w:rsidR="0037391C">
        <w:rPr>
          <w:noProof/>
          <w:webHidden/>
        </w:rPr>
        <w:instrText xml:space="preserve"> PAGEREF _Toc440900416 \h </w:instrText>
      </w:r>
      <w:r w:rsidR="0037391C">
        <w:rPr>
          <w:noProof/>
          <w:webHidden/>
        </w:rPr>
      </w:r>
      <w:r w:rsidR="0037391C">
        <w:rPr>
          <w:noProof/>
          <w:webHidden/>
        </w:rPr>
        <w:fldChar w:fldCharType="separate"/>
      </w:r>
      <w:r w:rsidR="0037391C">
        <w:rPr>
          <w:noProof/>
          <w:webHidden/>
        </w:rPr>
        <w:t>29</w:t>
      </w:r>
      <w:r w:rsidR="0037391C">
        <w:rPr>
          <w:noProof/>
          <w:webHidden/>
        </w:rPr>
        <w:fldChar w:fldCharType="end"/>
      </w:r>
      <w:r>
        <w:rPr>
          <w:noProof/>
        </w:rPr>
        <w:fldChar w:fldCharType="end"/>
      </w:r>
    </w:p>
    <w:p w14:paraId="240166ED" w14:textId="77777777" w:rsidR="0037391C" w:rsidRDefault="00521387">
      <w:pPr>
        <w:pStyle w:val="Verzeichnis3"/>
        <w:tabs>
          <w:tab w:val="left" w:pos="1320"/>
          <w:tab w:val="right" w:leader="dot" w:pos="8210"/>
        </w:tabs>
        <w:jc w:val="both"/>
        <w:rPr>
          <w:noProof/>
        </w:rPr>
        <w:pPrChange w:id="81" w:author="Kletzenbauer Petra" w:date="2016-01-24T07:44:00Z">
          <w:pPr>
            <w:pStyle w:val="Verzeichnis3"/>
            <w:tabs>
              <w:tab w:val="left" w:pos="1320"/>
              <w:tab w:val="right" w:leader="dot" w:pos="8210"/>
            </w:tabs>
          </w:pPr>
        </w:pPrChange>
      </w:pPr>
      <w:r>
        <w:fldChar w:fldCharType="begin"/>
      </w:r>
      <w:r>
        <w:instrText xml:space="preserve"> HYPERLINK \l "_Toc440900417" </w:instrText>
      </w:r>
      <w:r>
        <w:fldChar w:fldCharType="separate"/>
      </w:r>
      <w:r w:rsidR="0037391C" w:rsidRPr="003D50FF">
        <w:rPr>
          <w:rStyle w:val="Hyperlink"/>
          <w:noProof/>
        </w:rPr>
        <w:t>4.2.1</w:t>
      </w:r>
      <w:r w:rsidR="0037391C">
        <w:rPr>
          <w:noProof/>
        </w:rPr>
        <w:tab/>
      </w:r>
      <w:r w:rsidR="0037391C" w:rsidRPr="003D50FF">
        <w:rPr>
          <w:rStyle w:val="Hyperlink"/>
          <w:noProof/>
        </w:rPr>
        <w:t>HTML5 elements</w:t>
      </w:r>
      <w:r w:rsidR="0037391C">
        <w:rPr>
          <w:noProof/>
          <w:webHidden/>
        </w:rPr>
        <w:tab/>
      </w:r>
      <w:r w:rsidR="0037391C">
        <w:rPr>
          <w:noProof/>
          <w:webHidden/>
        </w:rPr>
        <w:fldChar w:fldCharType="begin"/>
      </w:r>
      <w:r w:rsidR="0037391C">
        <w:rPr>
          <w:noProof/>
          <w:webHidden/>
        </w:rPr>
        <w:instrText xml:space="preserve"> PAGEREF _Toc440900417 \h </w:instrText>
      </w:r>
      <w:r w:rsidR="0037391C">
        <w:rPr>
          <w:noProof/>
          <w:webHidden/>
        </w:rPr>
      </w:r>
      <w:r w:rsidR="0037391C">
        <w:rPr>
          <w:noProof/>
          <w:webHidden/>
        </w:rPr>
        <w:fldChar w:fldCharType="separate"/>
      </w:r>
      <w:r w:rsidR="0037391C">
        <w:rPr>
          <w:noProof/>
          <w:webHidden/>
        </w:rPr>
        <w:t>29</w:t>
      </w:r>
      <w:r w:rsidR="0037391C">
        <w:rPr>
          <w:noProof/>
          <w:webHidden/>
        </w:rPr>
        <w:fldChar w:fldCharType="end"/>
      </w:r>
      <w:r>
        <w:rPr>
          <w:noProof/>
        </w:rPr>
        <w:fldChar w:fldCharType="end"/>
      </w:r>
    </w:p>
    <w:p w14:paraId="64D64B7E" w14:textId="77777777" w:rsidR="0037391C" w:rsidRDefault="00521387">
      <w:pPr>
        <w:pStyle w:val="Verzeichnis3"/>
        <w:tabs>
          <w:tab w:val="left" w:pos="1320"/>
          <w:tab w:val="right" w:leader="dot" w:pos="8210"/>
        </w:tabs>
        <w:jc w:val="both"/>
        <w:rPr>
          <w:noProof/>
        </w:rPr>
        <w:pPrChange w:id="82" w:author="Kletzenbauer Petra" w:date="2016-01-24T07:44:00Z">
          <w:pPr>
            <w:pStyle w:val="Verzeichnis3"/>
            <w:tabs>
              <w:tab w:val="left" w:pos="1320"/>
              <w:tab w:val="right" w:leader="dot" w:pos="8210"/>
            </w:tabs>
          </w:pPr>
        </w:pPrChange>
      </w:pPr>
      <w:r>
        <w:fldChar w:fldCharType="begin"/>
      </w:r>
      <w:r>
        <w:instrText xml:space="preserve"> HYPERLINK \l "_Toc440900418" </w:instrText>
      </w:r>
      <w:r>
        <w:fldChar w:fldCharType="separate"/>
      </w:r>
      <w:r w:rsidR="0037391C" w:rsidRPr="003D50FF">
        <w:rPr>
          <w:rStyle w:val="Hyperlink"/>
          <w:noProof/>
        </w:rPr>
        <w:t>4.2.2</w:t>
      </w:r>
      <w:r w:rsidR="0037391C">
        <w:rPr>
          <w:noProof/>
        </w:rPr>
        <w:tab/>
      </w:r>
      <w:r w:rsidR="0037391C" w:rsidRPr="003D50FF">
        <w:rPr>
          <w:rStyle w:val="Hyperlink"/>
          <w:noProof/>
        </w:rPr>
        <w:t>User interaction</w:t>
      </w:r>
      <w:r w:rsidR="0037391C">
        <w:rPr>
          <w:noProof/>
          <w:webHidden/>
        </w:rPr>
        <w:tab/>
      </w:r>
      <w:r w:rsidR="0037391C">
        <w:rPr>
          <w:noProof/>
          <w:webHidden/>
        </w:rPr>
        <w:fldChar w:fldCharType="begin"/>
      </w:r>
      <w:r w:rsidR="0037391C">
        <w:rPr>
          <w:noProof/>
          <w:webHidden/>
        </w:rPr>
        <w:instrText xml:space="preserve"> PAGEREF _Toc440900418 \h </w:instrText>
      </w:r>
      <w:r w:rsidR="0037391C">
        <w:rPr>
          <w:noProof/>
          <w:webHidden/>
        </w:rPr>
      </w:r>
      <w:r w:rsidR="0037391C">
        <w:rPr>
          <w:noProof/>
          <w:webHidden/>
        </w:rPr>
        <w:fldChar w:fldCharType="separate"/>
      </w:r>
      <w:r w:rsidR="0037391C">
        <w:rPr>
          <w:noProof/>
          <w:webHidden/>
        </w:rPr>
        <w:t>29</w:t>
      </w:r>
      <w:r w:rsidR="0037391C">
        <w:rPr>
          <w:noProof/>
          <w:webHidden/>
        </w:rPr>
        <w:fldChar w:fldCharType="end"/>
      </w:r>
      <w:r>
        <w:rPr>
          <w:noProof/>
        </w:rPr>
        <w:fldChar w:fldCharType="end"/>
      </w:r>
    </w:p>
    <w:p w14:paraId="0C1AFFDC" w14:textId="77777777" w:rsidR="0037391C" w:rsidRDefault="00521387">
      <w:pPr>
        <w:pStyle w:val="Verzeichnis3"/>
        <w:tabs>
          <w:tab w:val="left" w:pos="1320"/>
          <w:tab w:val="right" w:leader="dot" w:pos="8210"/>
        </w:tabs>
        <w:jc w:val="both"/>
        <w:rPr>
          <w:noProof/>
        </w:rPr>
        <w:pPrChange w:id="83" w:author="Kletzenbauer Petra" w:date="2016-01-24T07:44:00Z">
          <w:pPr>
            <w:pStyle w:val="Verzeichnis3"/>
            <w:tabs>
              <w:tab w:val="left" w:pos="1320"/>
              <w:tab w:val="right" w:leader="dot" w:pos="8210"/>
            </w:tabs>
          </w:pPr>
        </w:pPrChange>
      </w:pPr>
      <w:r>
        <w:fldChar w:fldCharType="begin"/>
      </w:r>
      <w:r>
        <w:instrText xml:space="preserve"> HYPERLINK \l "_Toc440900419" </w:instrText>
      </w:r>
      <w:r>
        <w:fldChar w:fldCharType="separate"/>
      </w:r>
      <w:r w:rsidR="0037391C" w:rsidRPr="003D50FF">
        <w:rPr>
          <w:rStyle w:val="Hyperlink"/>
          <w:noProof/>
        </w:rPr>
        <w:t>4.2.3</w:t>
      </w:r>
      <w:r w:rsidR="0037391C">
        <w:rPr>
          <w:noProof/>
        </w:rPr>
        <w:tab/>
      </w:r>
      <w:r w:rsidR="0037391C" w:rsidRPr="003D50FF">
        <w:rPr>
          <w:rStyle w:val="Hyperlink"/>
          <w:noProof/>
        </w:rPr>
        <w:t>Responsive design</w:t>
      </w:r>
      <w:r w:rsidR="0037391C">
        <w:rPr>
          <w:noProof/>
          <w:webHidden/>
        </w:rPr>
        <w:tab/>
      </w:r>
      <w:r w:rsidR="0037391C">
        <w:rPr>
          <w:noProof/>
          <w:webHidden/>
        </w:rPr>
        <w:fldChar w:fldCharType="begin"/>
      </w:r>
      <w:r w:rsidR="0037391C">
        <w:rPr>
          <w:noProof/>
          <w:webHidden/>
        </w:rPr>
        <w:instrText xml:space="preserve"> PAGEREF _Toc440900419 \h </w:instrText>
      </w:r>
      <w:r w:rsidR="0037391C">
        <w:rPr>
          <w:noProof/>
          <w:webHidden/>
        </w:rPr>
      </w:r>
      <w:r w:rsidR="0037391C">
        <w:rPr>
          <w:noProof/>
          <w:webHidden/>
        </w:rPr>
        <w:fldChar w:fldCharType="separate"/>
      </w:r>
      <w:r w:rsidR="0037391C">
        <w:rPr>
          <w:noProof/>
          <w:webHidden/>
        </w:rPr>
        <w:t>29</w:t>
      </w:r>
      <w:r w:rsidR="0037391C">
        <w:rPr>
          <w:noProof/>
          <w:webHidden/>
        </w:rPr>
        <w:fldChar w:fldCharType="end"/>
      </w:r>
      <w:r>
        <w:rPr>
          <w:noProof/>
        </w:rPr>
        <w:fldChar w:fldCharType="end"/>
      </w:r>
    </w:p>
    <w:p w14:paraId="02D661A9" w14:textId="77777777" w:rsidR="0037391C" w:rsidRDefault="00521387">
      <w:pPr>
        <w:pStyle w:val="Verzeichnis3"/>
        <w:tabs>
          <w:tab w:val="left" w:pos="1320"/>
          <w:tab w:val="right" w:leader="dot" w:pos="8210"/>
        </w:tabs>
        <w:jc w:val="both"/>
        <w:rPr>
          <w:noProof/>
        </w:rPr>
        <w:pPrChange w:id="84" w:author="Kletzenbauer Petra" w:date="2016-01-24T07:44:00Z">
          <w:pPr>
            <w:pStyle w:val="Verzeichnis3"/>
            <w:tabs>
              <w:tab w:val="left" w:pos="1320"/>
              <w:tab w:val="right" w:leader="dot" w:pos="8210"/>
            </w:tabs>
          </w:pPr>
        </w:pPrChange>
      </w:pPr>
      <w:r>
        <w:fldChar w:fldCharType="begin"/>
      </w:r>
      <w:r>
        <w:instrText xml:space="preserve"> HYPERLINK \l "_Toc440900420" </w:instrText>
      </w:r>
      <w:r>
        <w:fldChar w:fldCharType="separate"/>
      </w:r>
      <w:r w:rsidR="0037391C" w:rsidRPr="003D50FF">
        <w:rPr>
          <w:rStyle w:val="Hyperlink"/>
          <w:noProof/>
        </w:rPr>
        <w:t>4.2.4</w:t>
      </w:r>
      <w:r w:rsidR="0037391C">
        <w:rPr>
          <w:noProof/>
        </w:rPr>
        <w:tab/>
      </w:r>
      <w:r w:rsidR="0037391C" w:rsidRPr="003D50FF">
        <w:rPr>
          <w:rStyle w:val="Hyperlink"/>
          <w:noProof/>
        </w:rPr>
        <w:t>Facilitating libraries</w:t>
      </w:r>
      <w:r w:rsidR="0037391C">
        <w:rPr>
          <w:noProof/>
          <w:webHidden/>
        </w:rPr>
        <w:tab/>
      </w:r>
      <w:r w:rsidR="0037391C">
        <w:rPr>
          <w:noProof/>
          <w:webHidden/>
        </w:rPr>
        <w:fldChar w:fldCharType="begin"/>
      </w:r>
      <w:r w:rsidR="0037391C">
        <w:rPr>
          <w:noProof/>
          <w:webHidden/>
        </w:rPr>
        <w:instrText xml:space="preserve"> PAGEREF _Toc440900420 \h </w:instrText>
      </w:r>
      <w:r w:rsidR="0037391C">
        <w:rPr>
          <w:noProof/>
          <w:webHidden/>
        </w:rPr>
      </w:r>
      <w:r w:rsidR="0037391C">
        <w:rPr>
          <w:noProof/>
          <w:webHidden/>
        </w:rPr>
        <w:fldChar w:fldCharType="separate"/>
      </w:r>
      <w:r w:rsidR="0037391C">
        <w:rPr>
          <w:noProof/>
          <w:webHidden/>
        </w:rPr>
        <w:t>30</w:t>
      </w:r>
      <w:r w:rsidR="0037391C">
        <w:rPr>
          <w:noProof/>
          <w:webHidden/>
        </w:rPr>
        <w:fldChar w:fldCharType="end"/>
      </w:r>
      <w:r>
        <w:rPr>
          <w:noProof/>
        </w:rPr>
        <w:fldChar w:fldCharType="end"/>
      </w:r>
    </w:p>
    <w:p w14:paraId="756D2F7D" w14:textId="77777777" w:rsidR="0037391C" w:rsidRDefault="00521387">
      <w:pPr>
        <w:pStyle w:val="Verzeichnis2"/>
        <w:tabs>
          <w:tab w:val="left" w:pos="880"/>
          <w:tab w:val="right" w:leader="dot" w:pos="8210"/>
        </w:tabs>
        <w:jc w:val="both"/>
        <w:rPr>
          <w:rFonts w:asciiTheme="minorHAnsi" w:eastAsiaTheme="minorEastAsia" w:hAnsiTheme="minorHAnsi"/>
          <w:noProof/>
          <w:lang w:eastAsia="de-AT"/>
        </w:rPr>
        <w:pPrChange w:id="85" w:author="Kletzenbauer Petra" w:date="2016-01-24T07:44:00Z">
          <w:pPr>
            <w:pStyle w:val="Verzeichnis2"/>
            <w:tabs>
              <w:tab w:val="left" w:pos="880"/>
              <w:tab w:val="right" w:leader="dot" w:pos="8210"/>
            </w:tabs>
          </w:pPr>
        </w:pPrChange>
      </w:pPr>
      <w:r>
        <w:fldChar w:fldCharType="begin"/>
      </w:r>
      <w:r>
        <w:instrText xml:space="preserve"> HYPERLINK \l "_Toc440900421" </w:instrText>
      </w:r>
      <w:r>
        <w:fldChar w:fldCharType="separate"/>
      </w:r>
      <w:r w:rsidR="0037391C" w:rsidRPr="003D50FF">
        <w:rPr>
          <w:rStyle w:val="Hyperlink"/>
          <w:noProof/>
        </w:rPr>
        <w:t>4.3</w:t>
      </w:r>
      <w:r w:rsidR="0037391C">
        <w:rPr>
          <w:rFonts w:asciiTheme="minorHAnsi" w:eastAsiaTheme="minorEastAsia" w:hAnsiTheme="minorHAnsi"/>
          <w:noProof/>
          <w:lang w:eastAsia="de-AT"/>
        </w:rPr>
        <w:tab/>
      </w:r>
      <w:r w:rsidR="0037391C" w:rsidRPr="003D50FF">
        <w:rPr>
          <w:rStyle w:val="Hyperlink"/>
          <w:noProof/>
        </w:rPr>
        <w:t>Overlay indicators feature</w:t>
      </w:r>
      <w:r w:rsidR="0037391C">
        <w:rPr>
          <w:noProof/>
          <w:webHidden/>
        </w:rPr>
        <w:tab/>
      </w:r>
      <w:r w:rsidR="0037391C">
        <w:rPr>
          <w:noProof/>
          <w:webHidden/>
        </w:rPr>
        <w:fldChar w:fldCharType="begin"/>
      </w:r>
      <w:r w:rsidR="0037391C">
        <w:rPr>
          <w:noProof/>
          <w:webHidden/>
        </w:rPr>
        <w:instrText xml:space="preserve"> PAGEREF _Toc440900421 \h </w:instrText>
      </w:r>
      <w:r w:rsidR="0037391C">
        <w:rPr>
          <w:noProof/>
          <w:webHidden/>
        </w:rPr>
      </w:r>
      <w:r w:rsidR="0037391C">
        <w:rPr>
          <w:noProof/>
          <w:webHidden/>
        </w:rPr>
        <w:fldChar w:fldCharType="separate"/>
      </w:r>
      <w:r w:rsidR="0037391C">
        <w:rPr>
          <w:noProof/>
          <w:webHidden/>
        </w:rPr>
        <w:t>30</w:t>
      </w:r>
      <w:r w:rsidR="0037391C">
        <w:rPr>
          <w:noProof/>
          <w:webHidden/>
        </w:rPr>
        <w:fldChar w:fldCharType="end"/>
      </w:r>
      <w:r>
        <w:rPr>
          <w:noProof/>
        </w:rPr>
        <w:fldChar w:fldCharType="end"/>
      </w:r>
    </w:p>
    <w:p w14:paraId="78C3B6DC" w14:textId="77777777" w:rsidR="0037391C" w:rsidRDefault="00521387">
      <w:pPr>
        <w:pStyle w:val="Verzeichnis3"/>
        <w:tabs>
          <w:tab w:val="left" w:pos="1320"/>
          <w:tab w:val="right" w:leader="dot" w:pos="8210"/>
        </w:tabs>
        <w:jc w:val="both"/>
        <w:rPr>
          <w:noProof/>
        </w:rPr>
        <w:pPrChange w:id="86" w:author="Kletzenbauer Petra" w:date="2016-01-24T07:44:00Z">
          <w:pPr>
            <w:pStyle w:val="Verzeichnis3"/>
            <w:tabs>
              <w:tab w:val="left" w:pos="1320"/>
              <w:tab w:val="right" w:leader="dot" w:pos="8210"/>
            </w:tabs>
          </w:pPr>
        </w:pPrChange>
      </w:pPr>
      <w:r>
        <w:fldChar w:fldCharType="begin"/>
      </w:r>
      <w:r>
        <w:instrText xml:space="preserve"> HYPERLINK \l "_Toc440900422" </w:instrText>
      </w:r>
      <w:r>
        <w:fldChar w:fldCharType="separate"/>
      </w:r>
      <w:r w:rsidR="0037391C" w:rsidRPr="003D50FF">
        <w:rPr>
          <w:rStyle w:val="Hyperlink"/>
          <w:noProof/>
        </w:rPr>
        <w:t>4.3.1</w:t>
      </w:r>
      <w:r w:rsidR="0037391C">
        <w:rPr>
          <w:noProof/>
        </w:rPr>
        <w:tab/>
      </w:r>
      <w:r w:rsidR="0037391C" w:rsidRPr="003D50FF">
        <w:rPr>
          <w:rStyle w:val="Hyperlink"/>
          <w:noProof/>
        </w:rPr>
        <w:t>Implementation</w:t>
      </w:r>
      <w:r w:rsidR="0037391C">
        <w:rPr>
          <w:noProof/>
          <w:webHidden/>
        </w:rPr>
        <w:tab/>
      </w:r>
      <w:r w:rsidR="0037391C">
        <w:rPr>
          <w:noProof/>
          <w:webHidden/>
        </w:rPr>
        <w:fldChar w:fldCharType="begin"/>
      </w:r>
      <w:r w:rsidR="0037391C">
        <w:rPr>
          <w:noProof/>
          <w:webHidden/>
        </w:rPr>
        <w:instrText xml:space="preserve"> PAGEREF _Toc440900422 \h </w:instrText>
      </w:r>
      <w:r w:rsidR="0037391C">
        <w:rPr>
          <w:noProof/>
          <w:webHidden/>
        </w:rPr>
      </w:r>
      <w:r w:rsidR="0037391C">
        <w:rPr>
          <w:noProof/>
          <w:webHidden/>
        </w:rPr>
        <w:fldChar w:fldCharType="separate"/>
      </w:r>
      <w:r w:rsidR="0037391C">
        <w:rPr>
          <w:noProof/>
          <w:webHidden/>
        </w:rPr>
        <w:t>30</w:t>
      </w:r>
      <w:r w:rsidR="0037391C">
        <w:rPr>
          <w:noProof/>
          <w:webHidden/>
        </w:rPr>
        <w:fldChar w:fldCharType="end"/>
      </w:r>
      <w:r>
        <w:rPr>
          <w:noProof/>
        </w:rPr>
        <w:fldChar w:fldCharType="end"/>
      </w:r>
    </w:p>
    <w:p w14:paraId="074B0EC9" w14:textId="77777777" w:rsidR="0037391C" w:rsidRDefault="00521387">
      <w:pPr>
        <w:pStyle w:val="Verzeichnis3"/>
        <w:tabs>
          <w:tab w:val="left" w:pos="1320"/>
          <w:tab w:val="right" w:leader="dot" w:pos="8210"/>
        </w:tabs>
        <w:jc w:val="both"/>
        <w:rPr>
          <w:noProof/>
        </w:rPr>
        <w:pPrChange w:id="87" w:author="Kletzenbauer Petra" w:date="2016-01-24T07:44:00Z">
          <w:pPr>
            <w:pStyle w:val="Verzeichnis3"/>
            <w:tabs>
              <w:tab w:val="left" w:pos="1320"/>
              <w:tab w:val="right" w:leader="dot" w:pos="8210"/>
            </w:tabs>
          </w:pPr>
        </w:pPrChange>
      </w:pPr>
      <w:r>
        <w:fldChar w:fldCharType="begin"/>
      </w:r>
      <w:r>
        <w:instrText xml:space="preserve"> HYPERLINK \l "_Toc440900423" </w:instrText>
      </w:r>
      <w:r>
        <w:fldChar w:fldCharType="separate"/>
      </w:r>
      <w:r w:rsidR="0037391C" w:rsidRPr="003D50FF">
        <w:rPr>
          <w:rStyle w:val="Hyperlink"/>
          <w:noProof/>
        </w:rPr>
        <w:t>4.3.2</w:t>
      </w:r>
      <w:r w:rsidR="0037391C">
        <w:rPr>
          <w:noProof/>
        </w:rPr>
        <w:tab/>
      </w:r>
      <w:r w:rsidR="0037391C" w:rsidRPr="003D50FF">
        <w:rPr>
          <w:rStyle w:val="Hyperlink"/>
          <w:noProof/>
        </w:rPr>
        <w:t>Mouse events</w:t>
      </w:r>
      <w:r w:rsidR="0037391C">
        <w:rPr>
          <w:noProof/>
          <w:webHidden/>
        </w:rPr>
        <w:tab/>
      </w:r>
      <w:r w:rsidR="0037391C">
        <w:rPr>
          <w:noProof/>
          <w:webHidden/>
        </w:rPr>
        <w:fldChar w:fldCharType="begin"/>
      </w:r>
      <w:r w:rsidR="0037391C">
        <w:rPr>
          <w:noProof/>
          <w:webHidden/>
        </w:rPr>
        <w:instrText xml:space="preserve"> PAGEREF _Toc440900423 \h </w:instrText>
      </w:r>
      <w:r w:rsidR="0037391C">
        <w:rPr>
          <w:noProof/>
          <w:webHidden/>
        </w:rPr>
      </w:r>
      <w:r w:rsidR="0037391C">
        <w:rPr>
          <w:noProof/>
          <w:webHidden/>
        </w:rPr>
        <w:fldChar w:fldCharType="separate"/>
      </w:r>
      <w:r w:rsidR="0037391C">
        <w:rPr>
          <w:noProof/>
          <w:webHidden/>
        </w:rPr>
        <w:t>31</w:t>
      </w:r>
      <w:r w:rsidR="0037391C">
        <w:rPr>
          <w:noProof/>
          <w:webHidden/>
        </w:rPr>
        <w:fldChar w:fldCharType="end"/>
      </w:r>
      <w:r>
        <w:rPr>
          <w:noProof/>
        </w:rPr>
        <w:fldChar w:fldCharType="end"/>
      </w:r>
    </w:p>
    <w:p w14:paraId="6582E80B" w14:textId="77777777" w:rsidR="0037391C" w:rsidRDefault="00521387">
      <w:pPr>
        <w:pStyle w:val="Verzeichnis3"/>
        <w:tabs>
          <w:tab w:val="left" w:pos="1320"/>
          <w:tab w:val="right" w:leader="dot" w:pos="8210"/>
        </w:tabs>
        <w:jc w:val="both"/>
        <w:rPr>
          <w:noProof/>
        </w:rPr>
        <w:pPrChange w:id="88" w:author="Kletzenbauer Petra" w:date="2016-01-24T07:44:00Z">
          <w:pPr>
            <w:pStyle w:val="Verzeichnis3"/>
            <w:tabs>
              <w:tab w:val="left" w:pos="1320"/>
              <w:tab w:val="right" w:leader="dot" w:pos="8210"/>
            </w:tabs>
          </w:pPr>
        </w:pPrChange>
      </w:pPr>
      <w:r>
        <w:fldChar w:fldCharType="begin"/>
      </w:r>
      <w:r>
        <w:instrText xml:space="preserve"> HYPERLINK \l "_Toc440900424" </w:instrText>
      </w:r>
      <w:r>
        <w:fldChar w:fldCharType="separate"/>
      </w:r>
      <w:r w:rsidR="0037391C" w:rsidRPr="003D50FF">
        <w:rPr>
          <w:rStyle w:val="Hyperlink"/>
          <w:noProof/>
        </w:rPr>
        <w:t>4.3.3</w:t>
      </w:r>
      <w:r w:rsidR="0037391C">
        <w:rPr>
          <w:noProof/>
        </w:rPr>
        <w:tab/>
      </w:r>
      <w:r w:rsidR="0037391C" w:rsidRPr="003D50FF">
        <w:rPr>
          <w:rStyle w:val="Hyperlink"/>
          <w:noProof/>
        </w:rPr>
        <w:t>Touch events</w:t>
      </w:r>
      <w:r w:rsidR="0037391C">
        <w:rPr>
          <w:noProof/>
          <w:webHidden/>
        </w:rPr>
        <w:tab/>
      </w:r>
      <w:r w:rsidR="0037391C">
        <w:rPr>
          <w:noProof/>
          <w:webHidden/>
        </w:rPr>
        <w:fldChar w:fldCharType="begin"/>
      </w:r>
      <w:r w:rsidR="0037391C">
        <w:rPr>
          <w:noProof/>
          <w:webHidden/>
        </w:rPr>
        <w:instrText xml:space="preserve"> PAGEREF _Toc440900424 \h </w:instrText>
      </w:r>
      <w:r w:rsidR="0037391C">
        <w:rPr>
          <w:noProof/>
          <w:webHidden/>
        </w:rPr>
      </w:r>
      <w:r w:rsidR="0037391C">
        <w:rPr>
          <w:noProof/>
          <w:webHidden/>
        </w:rPr>
        <w:fldChar w:fldCharType="separate"/>
      </w:r>
      <w:r w:rsidR="0037391C">
        <w:rPr>
          <w:noProof/>
          <w:webHidden/>
        </w:rPr>
        <w:t>31</w:t>
      </w:r>
      <w:r w:rsidR="0037391C">
        <w:rPr>
          <w:noProof/>
          <w:webHidden/>
        </w:rPr>
        <w:fldChar w:fldCharType="end"/>
      </w:r>
      <w:r>
        <w:rPr>
          <w:noProof/>
        </w:rPr>
        <w:fldChar w:fldCharType="end"/>
      </w:r>
    </w:p>
    <w:p w14:paraId="6A0CE295" w14:textId="77777777" w:rsidR="0037391C" w:rsidRDefault="00521387">
      <w:pPr>
        <w:pStyle w:val="Verzeichnis3"/>
        <w:tabs>
          <w:tab w:val="left" w:pos="1320"/>
          <w:tab w:val="right" w:leader="dot" w:pos="8210"/>
        </w:tabs>
        <w:jc w:val="both"/>
        <w:rPr>
          <w:noProof/>
        </w:rPr>
        <w:pPrChange w:id="89" w:author="Kletzenbauer Petra" w:date="2016-01-24T07:44:00Z">
          <w:pPr>
            <w:pStyle w:val="Verzeichnis3"/>
            <w:tabs>
              <w:tab w:val="left" w:pos="1320"/>
              <w:tab w:val="right" w:leader="dot" w:pos="8210"/>
            </w:tabs>
          </w:pPr>
        </w:pPrChange>
      </w:pPr>
      <w:r>
        <w:fldChar w:fldCharType="begin"/>
      </w:r>
      <w:r>
        <w:instrText xml:space="preserve"> HYPERLINK \l "_Toc440900425" </w:instrText>
      </w:r>
      <w:r>
        <w:fldChar w:fldCharType="separate"/>
      </w:r>
      <w:r w:rsidR="0037391C" w:rsidRPr="003D50FF">
        <w:rPr>
          <w:rStyle w:val="Hyperlink"/>
          <w:noProof/>
        </w:rPr>
        <w:t>4.3.4</w:t>
      </w:r>
      <w:r w:rsidR="0037391C">
        <w:rPr>
          <w:noProof/>
        </w:rPr>
        <w:tab/>
      </w:r>
      <w:r w:rsidR="0037391C" w:rsidRPr="003D50FF">
        <w:rPr>
          <w:rStyle w:val="Hyperlink"/>
          <w:noProof/>
        </w:rPr>
        <w:t>Data transfer</w:t>
      </w:r>
      <w:r w:rsidR="0037391C">
        <w:rPr>
          <w:noProof/>
          <w:webHidden/>
        </w:rPr>
        <w:tab/>
      </w:r>
      <w:r w:rsidR="0037391C">
        <w:rPr>
          <w:noProof/>
          <w:webHidden/>
        </w:rPr>
        <w:fldChar w:fldCharType="begin"/>
      </w:r>
      <w:r w:rsidR="0037391C">
        <w:rPr>
          <w:noProof/>
          <w:webHidden/>
        </w:rPr>
        <w:instrText xml:space="preserve"> PAGEREF _Toc440900425 \h </w:instrText>
      </w:r>
      <w:r w:rsidR="0037391C">
        <w:rPr>
          <w:noProof/>
          <w:webHidden/>
        </w:rPr>
      </w:r>
      <w:r w:rsidR="0037391C">
        <w:rPr>
          <w:noProof/>
          <w:webHidden/>
        </w:rPr>
        <w:fldChar w:fldCharType="separate"/>
      </w:r>
      <w:r w:rsidR="0037391C">
        <w:rPr>
          <w:noProof/>
          <w:webHidden/>
        </w:rPr>
        <w:t>32</w:t>
      </w:r>
      <w:r w:rsidR="0037391C">
        <w:rPr>
          <w:noProof/>
          <w:webHidden/>
        </w:rPr>
        <w:fldChar w:fldCharType="end"/>
      </w:r>
      <w:r>
        <w:rPr>
          <w:noProof/>
        </w:rPr>
        <w:fldChar w:fldCharType="end"/>
      </w:r>
    </w:p>
    <w:p w14:paraId="0B5D6040" w14:textId="77777777" w:rsidR="0037391C" w:rsidRDefault="00521387">
      <w:pPr>
        <w:pStyle w:val="Verzeichnis3"/>
        <w:tabs>
          <w:tab w:val="left" w:pos="1320"/>
          <w:tab w:val="right" w:leader="dot" w:pos="8210"/>
        </w:tabs>
        <w:jc w:val="both"/>
        <w:rPr>
          <w:noProof/>
        </w:rPr>
        <w:pPrChange w:id="90" w:author="Kletzenbauer Petra" w:date="2016-01-24T07:44:00Z">
          <w:pPr>
            <w:pStyle w:val="Verzeichnis3"/>
            <w:tabs>
              <w:tab w:val="left" w:pos="1320"/>
              <w:tab w:val="right" w:leader="dot" w:pos="8210"/>
            </w:tabs>
          </w:pPr>
        </w:pPrChange>
      </w:pPr>
      <w:r>
        <w:fldChar w:fldCharType="begin"/>
      </w:r>
      <w:r>
        <w:instrText xml:space="preserve"> HYPERLINK \l "_Toc440900426" </w:instrText>
      </w:r>
      <w:r>
        <w:fldChar w:fldCharType="separate"/>
      </w:r>
      <w:r w:rsidR="0037391C" w:rsidRPr="003D50FF">
        <w:rPr>
          <w:rStyle w:val="Hyperlink"/>
          <w:noProof/>
        </w:rPr>
        <w:t>4.3.5</w:t>
      </w:r>
      <w:r w:rsidR="0037391C">
        <w:rPr>
          <w:noProof/>
        </w:rPr>
        <w:tab/>
      </w:r>
      <w:r w:rsidR="0037391C" w:rsidRPr="003D50FF">
        <w:rPr>
          <w:rStyle w:val="Hyperlink"/>
          <w:noProof/>
        </w:rPr>
        <w:t>Text chat</w:t>
      </w:r>
      <w:r w:rsidR="0037391C">
        <w:rPr>
          <w:noProof/>
          <w:webHidden/>
        </w:rPr>
        <w:tab/>
      </w:r>
      <w:r w:rsidR="0037391C">
        <w:rPr>
          <w:noProof/>
          <w:webHidden/>
        </w:rPr>
        <w:fldChar w:fldCharType="begin"/>
      </w:r>
      <w:r w:rsidR="0037391C">
        <w:rPr>
          <w:noProof/>
          <w:webHidden/>
        </w:rPr>
        <w:instrText xml:space="preserve"> PAGEREF _Toc440900426 \h </w:instrText>
      </w:r>
      <w:r w:rsidR="0037391C">
        <w:rPr>
          <w:noProof/>
          <w:webHidden/>
        </w:rPr>
      </w:r>
      <w:r w:rsidR="0037391C">
        <w:rPr>
          <w:noProof/>
          <w:webHidden/>
        </w:rPr>
        <w:fldChar w:fldCharType="separate"/>
      </w:r>
      <w:r w:rsidR="0037391C">
        <w:rPr>
          <w:noProof/>
          <w:webHidden/>
        </w:rPr>
        <w:t>32</w:t>
      </w:r>
      <w:r w:rsidR="0037391C">
        <w:rPr>
          <w:noProof/>
          <w:webHidden/>
        </w:rPr>
        <w:fldChar w:fldCharType="end"/>
      </w:r>
      <w:r>
        <w:rPr>
          <w:noProof/>
        </w:rPr>
        <w:fldChar w:fldCharType="end"/>
      </w:r>
    </w:p>
    <w:p w14:paraId="18421CDE" w14:textId="77777777" w:rsidR="0037391C" w:rsidRDefault="00521387">
      <w:pPr>
        <w:pStyle w:val="Verzeichnis1"/>
        <w:tabs>
          <w:tab w:val="left" w:pos="440"/>
          <w:tab w:val="right" w:leader="dot" w:pos="8210"/>
        </w:tabs>
        <w:jc w:val="both"/>
        <w:rPr>
          <w:rFonts w:asciiTheme="minorHAnsi" w:eastAsiaTheme="minorEastAsia" w:hAnsiTheme="minorHAnsi"/>
          <w:noProof/>
          <w:lang w:eastAsia="de-AT"/>
        </w:rPr>
        <w:pPrChange w:id="91" w:author="Kletzenbauer Petra" w:date="2016-01-24T07:44:00Z">
          <w:pPr>
            <w:pStyle w:val="Verzeichnis1"/>
            <w:tabs>
              <w:tab w:val="left" w:pos="440"/>
              <w:tab w:val="right" w:leader="dot" w:pos="8210"/>
            </w:tabs>
          </w:pPr>
        </w:pPrChange>
      </w:pPr>
      <w:r>
        <w:fldChar w:fldCharType="begin"/>
      </w:r>
      <w:r>
        <w:instrText xml:space="preserve"> HYPERLINK \l "_Toc440900427" </w:instrText>
      </w:r>
      <w:r>
        <w:fldChar w:fldCharType="separate"/>
      </w:r>
      <w:r w:rsidR="0037391C" w:rsidRPr="003D50FF">
        <w:rPr>
          <w:rStyle w:val="Hyperlink"/>
          <w:noProof/>
        </w:rPr>
        <w:t>5</w:t>
      </w:r>
      <w:r w:rsidR="0037391C">
        <w:rPr>
          <w:rFonts w:asciiTheme="minorHAnsi" w:eastAsiaTheme="minorEastAsia" w:hAnsiTheme="minorHAnsi"/>
          <w:noProof/>
          <w:lang w:eastAsia="de-AT"/>
        </w:rPr>
        <w:tab/>
      </w:r>
      <w:r w:rsidR="0037391C" w:rsidRPr="003D50FF">
        <w:rPr>
          <w:rStyle w:val="Hyperlink"/>
          <w:noProof/>
        </w:rPr>
        <w:t>Evaluation</w:t>
      </w:r>
      <w:r w:rsidR="0037391C">
        <w:rPr>
          <w:noProof/>
          <w:webHidden/>
        </w:rPr>
        <w:tab/>
      </w:r>
      <w:r w:rsidR="0037391C">
        <w:rPr>
          <w:noProof/>
          <w:webHidden/>
        </w:rPr>
        <w:fldChar w:fldCharType="begin"/>
      </w:r>
      <w:r w:rsidR="0037391C">
        <w:rPr>
          <w:noProof/>
          <w:webHidden/>
        </w:rPr>
        <w:instrText xml:space="preserve"> PAGEREF _Toc440900427 \h </w:instrText>
      </w:r>
      <w:r w:rsidR="0037391C">
        <w:rPr>
          <w:noProof/>
          <w:webHidden/>
        </w:rPr>
      </w:r>
      <w:r w:rsidR="0037391C">
        <w:rPr>
          <w:noProof/>
          <w:webHidden/>
        </w:rPr>
        <w:fldChar w:fldCharType="separate"/>
      </w:r>
      <w:r w:rsidR="0037391C">
        <w:rPr>
          <w:noProof/>
          <w:webHidden/>
        </w:rPr>
        <w:t>33</w:t>
      </w:r>
      <w:r w:rsidR="0037391C">
        <w:rPr>
          <w:noProof/>
          <w:webHidden/>
        </w:rPr>
        <w:fldChar w:fldCharType="end"/>
      </w:r>
      <w:r>
        <w:rPr>
          <w:noProof/>
        </w:rPr>
        <w:fldChar w:fldCharType="end"/>
      </w:r>
    </w:p>
    <w:p w14:paraId="3B5A2B2B" w14:textId="77777777" w:rsidR="0037391C" w:rsidRDefault="00521387">
      <w:pPr>
        <w:pStyle w:val="Verzeichnis1"/>
        <w:tabs>
          <w:tab w:val="left" w:pos="440"/>
          <w:tab w:val="right" w:leader="dot" w:pos="8210"/>
        </w:tabs>
        <w:jc w:val="both"/>
        <w:rPr>
          <w:rFonts w:asciiTheme="minorHAnsi" w:eastAsiaTheme="minorEastAsia" w:hAnsiTheme="minorHAnsi"/>
          <w:noProof/>
          <w:lang w:eastAsia="de-AT"/>
        </w:rPr>
        <w:pPrChange w:id="92" w:author="Kletzenbauer Petra" w:date="2016-01-24T07:44:00Z">
          <w:pPr>
            <w:pStyle w:val="Verzeichnis1"/>
            <w:tabs>
              <w:tab w:val="left" w:pos="440"/>
              <w:tab w:val="right" w:leader="dot" w:pos="8210"/>
            </w:tabs>
          </w:pPr>
        </w:pPrChange>
      </w:pPr>
      <w:r>
        <w:fldChar w:fldCharType="begin"/>
      </w:r>
      <w:r>
        <w:instrText xml:space="preserve"> HYPERLINK \l "_Toc440900428" </w:instrText>
      </w:r>
      <w:r>
        <w:fldChar w:fldCharType="separate"/>
      </w:r>
      <w:r w:rsidR="0037391C" w:rsidRPr="003D50FF">
        <w:rPr>
          <w:rStyle w:val="Hyperlink"/>
          <w:noProof/>
        </w:rPr>
        <w:t>6</w:t>
      </w:r>
      <w:r w:rsidR="0037391C">
        <w:rPr>
          <w:rFonts w:asciiTheme="minorHAnsi" w:eastAsiaTheme="minorEastAsia" w:hAnsiTheme="minorHAnsi"/>
          <w:noProof/>
          <w:lang w:eastAsia="de-AT"/>
        </w:rPr>
        <w:tab/>
      </w:r>
      <w:r w:rsidR="0037391C" w:rsidRPr="003D50FF">
        <w:rPr>
          <w:rStyle w:val="Hyperlink"/>
          <w:noProof/>
        </w:rPr>
        <w:t>Possible extensions</w:t>
      </w:r>
      <w:r w:rsidR="0037391C">
        <w:rPr>
          <w:noProof/>
          <w:webHidden/>
        </w:rPr>
        <w:tab/>
      </w:r>
      <w:r w:rsidR="0037391C">
        <w:rPr>
          <w:noProof/>
          <w:webHidden/>
        </w:rPr>
        <w:fldChar w:fldCharType="begin"/>
      </w:r>
      <w:r w:rsidR="0037391C">
        <w:rPr>
          <w:noProof/>
          <w:webHidden/>
        </w:rPr>
        <w:instrText xml:space="preserve"> PAGEREF _Toc440900428 \h </w:instrText>
      </w:r>
      <w:r w:rsidR="0037391C">
        <w:rPr>
          <w:noProof/>
          <w:webHidden/>
        </w:rPr>
      </w:r>
      <w:r w:rsidR="0037391C">
        <w:rPr>
          <w:noProof/>
          <w:webHidden/>
        </w:rPr>
        <w:fldChar w:fldCharType="separate"/>
      </w:r>
      <w:r w:rsidR="0037391C">
        <w:rPr>
          <w:noProof/>
          <w:webHidden/>
        </w:rPr>
        <w:t>34</w:t>
      </w:r>
      <w:r w:rsidR="0037391C">
        <w:rPr>
          <w:noProof/>
          <w:webHidden/>
        </w:rPr>
        <w:fldChar w:fldCharType="end"/>
      </w:r>
      <w:r>
        <w:rPr>
          <w:noProof/>
        </w:rPr>
        <w:fldChar w:fldCharType="end"/>
      </w:r>
    </w:p>
    <w:p w14:paraId="0D36E525" w14:textId="77777777" w:rsidR="0037391C" w:rsidRDefault="00521387">
      <w:pPr>
        <w:pStyle w:val="Verzeichnis2"/>
        <w:tabs>
          <w:tab w:val="left" w:pos="880"/>
          <w:tab w:val="right" w:leader="dot" w:pos="8210"/>
        </w:tabs>
        <w:jc w:val="both"/>
        <w:rPr>
          <w:rFonts w:asciiTheme="minorHAnsi" w:eastAsiaTheme="minorEastAsia" w:hAnsiTheme="minorHAnsi"/>
          <w:noProof/>
          <w:lang w:eastAsia="de-AT"/>
        </w:rPr>
        <w:pPrChange w:id="93" w:author="Kletzenbauer Petra" w:date="2016-01-24T07:44:00Z">
          <w:pPr>
            <w:pStyle w:val="Verzeichnis2"/>
            <w:tabs>
              <w:tab w:val="left" w:pos="880"/>
              <w:tab w:val="right" w:leader="dot" w:pos="8210"/>
            </w:tabs>
          </w:pPr>
        </w:pPrChange>
      </w:pPr>
      <w:r>
        <w:lastRenderedPageBreak/>
        <w:fldChar w:fldCharType="begin"/>
      </w:r>
      <w:r>
        <w:instrText xml:space="preserve"> HYPERLINK \l "_Toc440900429" </w:instrText>
      </w:r>
      <w:r>
        <w:fldChar w:fldCharType="separate"/>
      </w:r>
      <w:r w:rsidR="0037391C" w:rsidRPr="003D50FF">
        <w:rPr>
          <w:rStyle w:val="Hyperlink"/>
          <w:noProof/>
        </w:rPr>
        <w:t>6.1</w:t>
      </w:r>
      <w:r w:rsidR="0037391C">
        <w:rPr>
          <w:rFonts w:asciiTheme="minorHAnsi" w:eastAsiaTheme="minorEastAsia" w:hAnsiTheme="minorHAnsi"/>
          <w:noProof/>
          <w:lang w:eastAsia="de-AT"/>
        </w:rPr>
        <w:tab/>
      </w:r>
      <w:r w:rsidR="0037391C" w:rsidRPr="003D50FF">
        <w:rPr>
          <w:rStyle w:val="Hyperlink"/>
          <w:noProof/>
        </w:rPr>
        <w:t>Screenshots</w:t>
      </w:r>
      <w:r w:rsidR="0037391C">
        <w:rPr>
          <w:noProof/>
          <w:webHidden/>
        </w:rPr>
        <w:tab/>
      </w:r>
      <w:r w:rsidR="0037391C">
        <w:rPr>
          <w:noProof/>
          <w:webHidden/>
        </w:rPr>
        <w:fldChar w:fldCharType="begin"/>
      </w:r>
      <w:r w:rsidR="0037391C">
        <w:rPr>
          <w:noProof/>
          <w:webHidden/>
        </w:rPr>
        <w:instrText xml:space="preserve"> PAGEREF _Toc440900429 \h </w:instrText>
      </w:r>
      <w:r w:rsidR="0037391C">
        <w:rPr>
          <w:noProof/>
          <w:webHidden/>
        </w:rPr>
      </w:r>
      <w:r w:rsidR="0037391C">
        <w:rPr>
          <w:noProof/>
          <w:webHidden/>
        </w:rPr>
        <w:fldChar w:fldCharType="separate"/>
      </w:r>
      <w:r w:rsidR="0037391C">
        <w:rPr>
          <w:noProof/>
          <w:webHidden/>
        </w:rPr>
        <w:t>34</w:t>
      </w:r>
      <w:r w:rsidR="0037391C">
        <w:rPr>
          <w:noProof/>
          <w:webHidden/>
        </w:rPr>
        <w:fldChar w:fldCharType="end"/>
      </w:r>
      <w:r>
        <w:rPr>
          <w:noProof/>
        </w:rPr>
        <w:fldChar w:fldCharType="end"/>
      </w:r>
    </w:p>
    <w:p w14:paraId="0E016BB9" w14:textId="77777777" w:rsidR="0037391C" w:rsidRDefault="00521387">
      <w:pPr>
        <w:pStyle w:val="Verzeichnis2"/>
        <w:tabs>
          <w:tab w:val="left" w:pos="880"/>
          <w:tab w:val="right" w:leader="dot" w:pos="8210"/>
        </w:tabs>
        <w:jc w:val="both"/>
        <w:rPr>
          <w:rFonts w:asciiTheme="minorHAnsi" w:eastAsiaTheme="minorEastAsia" w:hAnsiTheme="minorHAnsi"/>
          <w:noProof/>
          <w:lang w:eastAsia="de-AT"/>
        </w:rPr>
        <w:pPrChange w:id="94" w:author="Kletzenbauer Petra" w:date="2016-01-24T07:44:00Z">
          <w:pPr>
            <w:pStyle w:val="Verzeichnis2"/>
            <w:tabs>
              <w:tab w:val="left" w:pos="880"/>
              <w:tab w:val="right" w:leader="dot" w:pos="8210"/>
            </w:tabs>
          </w:pPr>
        </w:pPrChange>
      </w:pPr>
      <w:r>
        <w:fldChar w:fldCharType="begin"/>
      </w:r>
      <w:r>
        <w:instrText xml:space="preserve"> HYPERLINK \l "_Toc440900430" </w:instrText>
      </w:r>
      <w:r>
        <w:fldChar w:fldCharType="separate"/>
      </w:r>
      <w:r w:rsidR="0037391C" w:rsidRPr="003D50FF">
        <w:rPr>
          <w:rStyle w:val="Hyperlink"/>
          <w:noProof/>
        </w:rPr>
        <w:t>6.2</w:t>
      </w:r>
      <w:r w:rsidR="0037391C">
        <w:rPr>
          <w:rFonts w:asciiTheme="minorHAnsi" w:eastAsiaTheme="minorEastAsia" w:hAnsiTheme="minorHAnsi"/>
          <w:noProof/>
          <w:lang w:eastAsia="de-AT"/>
        </w:rPr>
        <w:tab/>
      </w:r>
      <w:r w:rsidR="0037391C" w:rsidRPr="003D50FF">
        <w:rPr>
          <w:rStyle w:val="Hyperlink"/>
          <w:noProof/>
        </w:rPr>
        <w:t>User authentication</w:t>
      </w:r>
      <w:r w:rsidR="0037391C">
        <w:rPr>
          <w:noProof/>
          <w:webHidden/>
        </w:rPr>
        <w:tab/>
      </w:r>
      <w:r w:rsidR="0037391C">
        <w:rPr>
          <w:noProof/>
          <w:webHidden/>
        </w:rPr>
        <w:fldChar w:fldCharType="begin"/>
      </w:r>
      <w:r w:rsidR="0037391C">
        <w:rPr>
          <w:noProof/>
          <w:webHidden/>
        </w:rPr>
        <w:instrText xml:space="preserve"> PAGEREF _Toc440900430 \h </w:instrText>
      </w:r>
      <w:r w:rsidR="0037391C">
        <w:rPr>
          <w:noProof/>
          <w:webHidden/>
        </w:rPr>
      </w:r>
      <w:r w:rsidR="0037391C">
        <w:rPr>
          <w:noProof/>
          <w:webHidden/>
        </w:rPr>
        <w:fldChar w:fldCharType="separate"/>
      </w:r>
      <w:r w:rsidR="0037391C">
        <w:rPr>
          <w:noProof/>
          <w:webHidden/>
        </w:rPr>
        <w:t>34</w:t>
      </w:r>
      <w:r w:rsidR="0037391C">
        <w:rPr>
          <w:noProof/>
          <w:webHidden/>
        </w:rPr>
        <w:fldChar w:fldCharType="end"/>
      </w:r>
      <w:r>
        <w:rPr>
          <w:noProof/>
        </w:rPr>
        <w:fldChar w:fldCharType="end"/>
      </w:r>
    </w:p>
    <w:p w14:paraId="678E6348" w14:textId="77777777" w:rsidR="0037391C" w:rsidRDefault="00521387">
      <w:pPr>
        <w:pStyle w:val="Verzeichnis2"/>
        <w:tabs>
          <w:tab w:val="left" w:pos="880"/>
          <w:tab w:val="right" w:leader="dot" w:pos="8210"/>
        </w:tabs>
        <w:jc w:val="both"/>
        <w:rPr>
          <w:rFonts w:asciiTheme="minorHAnsi" w:eastAsiaTheme="minorEastAsia" w:hAnsiTheme="minorHAnsi"/>
          <w:noProof/>
          <w:lang w:eastAsia="de-AT"/>
        </w:rPr>
        <w:pPrChange w:id="95" w:author="Kletzenbauer Petra" w:date="2016-01-24T07:44:00Z">
          <w:pPr>
            <w:pStyle w:val="Verzeichnis2"/>
            <w:tabs>
              <w:tab w:val="left" w:pos="880"/>
              <w:tab w:val="right" w:leader="dot" w:pos="8210"/>
            </w:tabs>
          </w:pPr>
        </w:pPrChange>
      </w:pPr>
      <w:r>
        <w:fldChar w:fldCharType="begin"/>
      </w:r>
      <w:r>
        <w:instrText xml:space="preserve"> HYPERLINK \l "_Toc440900431" </w:instrText>
      </w:r>
      <w:r>
        <w:fldChar w:fldCharType="separate"/>
      </w:r>
      <w:r w:rsidR="0037391C" w:rsidRPr="003D50FF">
        <w:rPr>
          <w:rStyle w:val="Hyperlink"/>
          <w:noProof/>
        </w:rPr>
        <w:t>6.3</w:t>
      </w:r>
      <w:r w:rsidR="0037391C">
        <w:rPr>
          <w:rFonts w:asciiTheme="minorHAnsi" w:eastAsiaTheme="minorEastAsia" w:hAnsiTheme="minorHAnsi"/>
          <w:noProof/>
          <w:lang w:eastAsia="de-AT"/>
        </w:rPr>
        <w:tab/>
      </w:r>
      <w:r w:rsidR="0037391C" w:rsidRPr="003D50FF">
        <w:rPr>
          <w:rStyle w:val="Hyperlink"/>
          <w:noProof/>
        </w:rPr>
        <w:t>E-mail invitations</w:t>
      </w:r>
      <w:r w:rsidR="0037391C">
        <w:rPr>
          <w:noProof/>
          <w:webHidden/>
        </w:rPr>
        <w:tab/>
      </w:r>
      <w:r w:rsidR="0037391C">
        <w:rPr>
          <w:noProof/>
          <w:webHidden/>
        </w:rPr>
        <w:fldChar w:fldCharType="begin"/>
      </w:r>
      <w:r w:rsidR="0037391C">
        <w:rPr>
          <w:noProof/>
          <w:webHidden/>
        </w:rPr>
        <w:instrText xml:space="preserve"> PAGEREF _Toc440900431 \h </w:instrText>
      </w:r>
      <w:r w:rsidR="0037391C">
        <w:rPr>
          <w:noProof/>
          <w:webHidden/>
        </w:rPr>
      </w:r>
      <w:r w:rsidR="0037391C">
        <w:rPr>
          <w:noProof/>
          <w:webHidden/>
        </w:rPr>
        <w:fldChar w:fldCharType="separate"/>
      </w:r>
      <w:r w:rsidR="0037391C">
        <w:rPr>
          <w:noProof/>
          <w:webHidden/>
        </w:rPr>
        <w:t>34</w:t>
      </w:r>
      <w:r w:rsidR="0037391C">
        <w:rPr>
          <w:noProof/>
          <w:webHidden/>
        </w:rPr>
        <w:fldChar w:fldCharType="end"/>
      </w:r>
      <w:r>
        <w:rPr>
          <w:noProof/>
        </w:rPr>
        <w:fldChar w:fldCharType="end"/>
      </w:r>
    </w:p>
    <w:p w14:paraId="5C83C182" w14:textId="77777777" w:rsidR="0037391C" w:rsidRDefault="00521387">
      <w:pPr>
        <w:pStyle w:val="Verzeichnis2"/>
        <w:tabs>
          <w:tab w:val="left" w:pos="880"/>
          <w:tab w:val="right" w:leader="dot" w:pos="8210"/>
        </w:tabs>
        <w:jc w:val="both"/>
        <w:rPr>
          <w:rFonts w:asciiTheme="minorHAnsi" w:eastAsiaTheme="minorEastAsia" w:hAnsiTheme="minorHAnsi"/>
          <w:noProof/>
          <w:lang w:eastAsia="de-AT"/>
        </w:rPr>
        <w:pPrChange w:id="96" w:author="Kletzenbauer Petra" w:date="2016-01-24T07:44:00Z">
          <w:pPr>
            <w:pStyle w:val="Verzeichnis2"/>
            <w:tabs>
              <w:tab w:val="left" w:pos="880"/>
              <w:tab w:val="right" w:leader="dot" w:pos="8210"/>
            </w:tabs>
          </w:pPr>
        </w:pPrChange>
      </w:pPr>
      <w:r>
        <w:fldChar w:fldCharType="begin"/>
      </w:r>
      <w:r>
        <w:instrText xml:space="preserve"> HYPERLINK \l "_Toc440900432" </w:instrText>
      </w:r>
      <w:r>
        <w:fldChar w:fldCharType="separate"/>
      </w:r>
      <w:r w:rsidR="0037391C" w:rsidRPr="003D50FF">
        <w:rPr>
          <w:rStyle w:val="Hyperlink"/>
          <w:noProof/>
        </w:rPr>
        <w:t>6.4</w:t>
      </w:r>
      <w:r w:rsidR="0037391C">
        <w:rPr>
          <w:rFonts w:asciiTheme="minorHAnsi" w:eastAsiaTheme="minorEastAsia" w:hAnsiTheme="minorHAnsi"/>
          <w:noProof/>
          <w:lang w:eastAsia="de-AT"/>
        </w:rPr>
        <w:tab/>
      </w:r>
      <w:r w:rsidR="0037391C" w:rsidRPr="003D50FF">
        <w:rPr>
          <w:rStyle w:val="Hyperlink"/>
          <w:noProof/>
        </w:rPr>
        <w:t>Cross-platform application</w:t>
      </w:r>
      <w:r w:rsidR="0037391C">
        <w:rPr>
          <w:noProof/>
          <w:webHidden/>
        </w:rPr>
        <w:tab/>
      </w:r>
      <w:r w:rsidR="0037391C">
        <w:rPr>
          <w:noProof/>
          <w:webHidden/>
        </w:rPr>
        <w:fldChar w:fldCharType="begin"/>
      </w:r>
      <w:r w:rsidR="0037391C">
        <w:rPr>
          <w:noProof/>
          <w:webHidden/>
        </w:rPr>
        <w:instrText xml:space="preserve"> PAGEREF _Toc440900432 \h </w:instrText>
      </w:r>
      <w:r w:rsidR="0037391C">
        <w:rPr>
          <w:noProof/>
          <w:webHidden/>
        </w:rPr>
      </w:r>
      <w:r w:rsidR="0037391C">
        <w:rPr>
          <w:noProof/>
          <w:webHidden/>
        </w:rPr>
        <w:fldChar w:fldCharType="separate"/>
      </w:r>
      <w:r w:rsidR="0037391C">
        <w:rPr>
          <w:noProof/>
          <w:webHidden/>
        </w:rPr>
        <w:t>35</w:t>
      </w:r>
      <w:r w:rsidR="0037391C">
        <w:rPr>
          <w:noProof/>
          <w:webHidden/>
        </w:rPr>
        <w:fldChar w:fldCharType="end"/>
      </w:r>
      <w:r>
        <w:rPr>
          <w:noProof/>
        </w:rPr>
        <w:fldChar w:fldCharType="end"/>
      </w:r>
    </w:p>
    <w:p w14:paraId="45A377D6" w14:textId="77777777" w:rsidR="0037391C" w:rsidRDefault="00521387">
      <w:pPr>
        <w:pStyle w:val="Verzeichnis2"/>
        <w:tabs>
          <w:tab w:val="left" w:pos="880"/>
          <w:tab w:val="right" w:leader="dot" w:pos="8210"/>
        </w:tabs>
        <w:jc w:val="both"/>
        <w:rPr>
          <w:rFonts w:asciiTheme="minorHAnsi" w:eastAsiaTheme="minorEastAsia" w:hAnsiTheme="minorHAnsi"/>
          <w:noProof/>
          <w:lang w:eastAsia="de-AT"/>
        </w:rPr>
        <w:pPrChange w:id="97" w:author="Kletzenbauer Petra" w:date="2016-01-24T07:44:00Z">
          <w:pPr>
            <w:pStyle w:val="Verzeichnis2"/>
            <w:tabs>
              <w:tab w:val="left" w:pos="880"/>
              <w:tab w:val="right" w:leader="dot" w:pos="8210"/>
            </w:tabs>
          </w:pPr>
        </w:pPrChange>
      </w:pPr>
      <w:r>
        <w:fldChar w:fldCharType="begin"/>
      </w:r>
      <w:r>
        <w:instrText xml:space="preserve"> HYPERLINK \l "_Toc440900433" </w:instrText>
      </w:r>
      <w:r>
        <w:fldChar w:fldCharType="separate"/>
      </w:r>
      <w:r w:rsidR="0037391C" w:rsidRPr="003D50FF">
        <w:rPr>
          <w:rStyle w:val="Hyperlink"/>
          <w:noProof/>
        </w:rPr>
        <w:t>6.5</w:t>
      </w:r>
      <w:r w:rsidR="0037391C">
        <w:rPr>
          <w:rFonts w:asciiTheme="minorHAnsi" w:eastAsiaTheme="minorEastAsia" w:hAnsiTheme="minorHAnsi"/>
          <w:noProof/>
          <w:lang w:eastAsia="de-AT"/>
        </w:rPr>
        <w:tab/>
      </w:r>
      <w:r w:rsidR="0037391C" w:rsidRPr="003D50FF">
        <w:rPr>
          <w:rStyle w:val="Hyperlink"/>
          <w:noProof/>
        </w:rPr>
        <w:t>Sessions with more than two users</w:t>
      </w:r>
      <w:r w:rsidR="0037391C">
        <w:rPr>
          <w:noProof/>
          <w:webHidden/>
        </w:rPr>
        <w:tab/>
      </w:r>
      <w:r w:rsidR="0037391C">
        <w:rPr>
          <w:noProof/>
          <w:webHidden/>
        </w:rPr>
        <w:fldChar w:fldCharType="begin"/>
      </w:r>
      <w:r w:rsidR="0037391C">
        <w:rPr>
          <w:noProof/>
          <w:webHidden/>
        </w:rPr>
        <w:instrText xml:space="preserve"> PAGEREF _Toc440900433 \h </w:instrText>
      </w:r>
      <w:r w:rsidR="0037391C">
        <w:rPr>
          <w:noProof/>
          <w:webHidden/>
        </w:rPr>
      </w:r>
      <w:r w:rsidR="0037391C">
        <w:rPr>
          <w:noProof/>
          <w:webHidden/>
        </w:rPr>
        <w:fldChar w:fldCharType="separate"/>
      </w:r>
      <w:r w:rsidR="0037391C">
        <w:rPr>
          <w:noProof/>
          <w:webHidden/>
        </w:rPr>
        <w:t>35</w:t>
      </w:r>
      <w:r w:rsidR="0037391C">
        <w:rPr>
          <w:noProof/>
          <w:webHidden/>
        </w:rPr>
        <w:fldChar w:fldCharType="end"/>
      </w:r>
      <w:r>
        <w:rPr>
          <w:noProof/>
        </w:rPr>
        <w:fldChar w:fldCharType="end"/>
      </w:r>
    </w:p>
    <w:p w14:paraId="2B391DE4" w14:textId="77777777" w:rsidR="0037391C" w:rsidRDefault="00521387">
      <w:pPr>
        <w:pStyle w:val="Verzeichnis1"/>
        <w:tabs>
          <w:tab w:val="left" w:pos="440"/>
          <w:tab w:val="right" w:leader="dot" w:pos="8210"/>
        </w:tabs>
        <w:jc w:val="both"/>
        <w:rPr>
          <w:rFonts w:asciiTheme="minorHAnsi" w:eastAsiaTheme="minorEastAsia" w:hAnsiTheme="minorHAnsi"/>
          <w:noProof/>
          <w:lang w:eastAsia="de-AT"/>
        </w:rPr>
        <w:pPrChange w:id="98" w:author="Kletzenbauer Petra" w:date="2016-01-24T07:44:00Z">
          <w:pPr>
            <w:pStyle w:val="Verzeichnis1"/>
            <w:tabs>
              <w:tab w:val="left" w:pos="440"/>
              <w:tab w:val="right" w:leader="dot" w:pos="8210"/>
            </w:tabs>
          </w:pPr>
        </w:pPrChange>
      </w:pPr>
      <w:r>
        <w:fldChar w:fldCharType="begin"/>
      </w:r>
      <w:r>
        <w:instrText xml:space="preserve"> HYPERLINK \l "_Toc440900434" </w:instrText>
      </w:r>
      <w:r>
        <w:fldChar w:fldCharType="separate"/>
      </w:r>
      <w:r w:rsidR="0037391C" w:rsidRPr="003D50FF">
        <w:rPr>
          <w:rStyle w:val="Hyperlink"/>
          <w:noProof/>
        </w:rPr>
        <w:t>7</w:t>
      </w:r>
      <w:r w:rsidR="0037391C">
        <w:rPr>
          <w:rFonts w:asciiTheme="minorHAnsi" w:eastAsiaTheme="minorEastAsia" w:hAnsiTheme="minorHAnsi"/>
          <w:noProof/>
          <w:lang w:eastAsia="de-AT"/>
        </w:rPr>
        <w:tab/>
      </w:r>
      <w:r w:rsidR="0037391C" w:rsidRPr="003D50FF">
        <w:rPr>
          <w:rStyle w:val="Hyperlink"/>
          <w:noProof/>
        </w:rPr>
        <w:t>Conclusion</w:t>
      </w:r>
      <w:r w:rsidR="0037391C">
        <w:rPr>
          <w:noProof/>
          <w:webHidden/>
        </w:rPr>
        <w:tab/>
      </w:r>
      <w:r w:rsidR="0037391C">
        <w:rPr>
          <w:noProof/>
          <w:webHidden/>
        </w:rPr>
        <w:fldChar w:fldCharType="begin"/>
      </w:r>
      <w:r w:rsidR="0037391C">
        <w:rPr>
          <w:noProof/>
          <w:webHidden/>
        </w:rPr>
        <w:instrText xml:space="preserve"> PAGEREF _Toc440900434 \h </w:instrText>
      </w:r>
      <w:r w:rsidR="0037391C">
        <w:rPr>
          <w:noProof/>
          <w:webHidden/>
        </w:rPr>
      </w:r>
      <w:r w:rsidR="0037391C">
        <w:rPr>
          <w:noProof/>
          <w:webHidden/>
        </w:rPr>
        <w:fldChar w:fldCharType="separate"/>
      </w:r>
      <w:r w:rsidR="0037391C">
        <w:rPr>
          <w:noProof/>
          <w:webHidden/>
        </w:rPr>
        <w:t>36</w:t>
      </w:r>
      <w:r w:rsidR="0037391C">
        <w:rPr>
          <w:noProof/>
          <w:webHidden/>
        </w:rPr>
        <w:fldChar w:fldCharType="end"/>
      </w:r>
      <w:r>
        <w:rPr>
          <w:noProof/>
        </w:rPr>
        <w:fldChar w:fldCharType="end"/>
      </w:r>
    </w:p>
    <w:p w14:paraId="493C82CD" w14:textId="77777777" w:rsidR="0037391C" w:rsidRDefault="00521387">
      <w:pPr>
        <w:pStyle w:val="Verzeichnis1"/>
        <w:tabs>
          <w:tab w:val="right" w:leader="dot" w:pos="8210"/>
        </w:tabs>
        <w:jc w:val="both"/>
        <w:rPr>
          <w:rFonts w:asciiTheme="minorHAnsi" w:eastAsiaTheme="minorEastAsia" w:hAnsiTheme="minorHAnsi"/>
          <w:noProof/>
          <w:lang w:eastAsia="de-AT"/>
        </w:rPr>
        <w:pPrChange w:id="99" w:author="Kletzenbauer Petra" w:date="2016-01-24T07:44:00Z">
          <w:pPr>
            <w:pStyle w:val="Verzeichnis1"/>
            <w:tabs>
              <w:tab w:val="right" w:leader="dot" w:pos="8210"/>
            </w:tabs>
          </w:pPr>
        </w:pPrChange>
      </w:pPr>
      <w:r>
        <w:fldChar w:fldCharType="begin"/>
      </w:r>
      <w:r>
        <w:instrText xml:space="preserve"> HYPERLINK \l "_Toc440900435" </w:instrText>
      </w:r>
      <w:r>
        <w:fldChar w:fldCharType="separate"/>
      </w:r>
      <w:r w:rsidR="0037391C" w:rsidRPr="003D50FF">
        <w:rPr>
          <w:rStyle w:val="Hyperlink"/>
          <w:noProof/>
        </w:rPr>
        <w:t>List of figures</w:t>
      </w:r>
      <w:r w:rsidR="0037391C">
        <w:rPr>
          <w:noProof/>
          <w:webHidden/>
        </w:rPr>
        <w:tab/>
      </w:r>
      <w:r w:rsidR="0037391C">
        <w:rPr>
          <w:noProof/>
          <w:webHidden/>
        </w:rPr>
        <w:fldChar w:fldCharType="begin"/>
      </w:r>
      <w:r w:rsidR="0037391C">
        <w:rPr>
          <w:noProof/>
          <w:webHidden/>
        </w:rPr>
        <w:instrText xml:space="preserve"> PAGEREF _Toc440900435 \h </w:instrText>
      </w:r>
      <w:r w:rsidR="0037391C">
        <w:rPr>
          <w:noProof/>
          <w:webHidden/>
        </w:rPr>
      </w:r>
      <w:r w:rsidR="0037391C">
        <w:rPr>
          <w:noProof/>
          <w:webHidden/>
        </w:rPr>
        <w:fldChar w:fldCharType="separate"/>
      </w:r>
      <w:r w:rsidR="0037391C">
        <w:rPr>
          <w:noProof/>
          <w:webHidden/>
        </w:rPr>
        <w:t>37</w:t>
      </w:r>
      <w:r w:rsidR="0037391C">
        <w:rPr>
          <w:noProof/>
          <w:webHidden/>
        </w:rPr>
        <w:fldChar w:fldCharType="end"/>
      </w:r>
      <w:r>
        <w:rPr>
          <w:noProof/>
        </w:rPr>
        <w:fldChar w:fldCharType="end"/>
      </w:r>
    </w:p>
    <w:p w14:paraId="3172DD8C" w14:textId="77777777" w:rsidR="0037391C" w:rsidRDefault="00521387">
      <w:pPr>
        <w:pStyle w:val="Verzeichnis1"/>
        <w:tabs>
          <w:tab w:val="right" w:leader="dot" w:pos="8210"/>
        </w:tabs>
        <w:jc w:val="both"/>
        <w:rPr>
          <w:rFonts w:asciiTheme="minorHAnsi" w:eastAsiaTheme="minorEastAsia" w:hAnsiTheme="minorHAnsi"/>
          <w:noProof/>
          <w:lang w:eastAsia="de-AT"/>
        </w:rPr>
        <w:pPrChange w:id="100" w:author="Kletzenbauer Petra" w:date="2016-01-24T07:44:00Z">
          <w:pPr>
            <w:pStyle w:val="Verzeichnis1"/>
            <w:tabs>
              <w:tab w:val="right" w:leader="dot" w:pos="8210"/>
            </w:tabs>
          </w:pPr>
        </w:pPrChange>
      </w:pPr>
      <w:r>
        <w:fldChar w:fldCharType="begin"/>
      </w:r>
      <w:r>
        <w:instrText xml:space="preserve"> HYPERLINK \l "_Toc440900436" </w:instrText>
      </w:r>
      <w:r>
        <w:fldChar w:fldCharType="separate"/>
      </w:r>
      <w:r w:rsidR="0037391C" w:rsidRPr="003D50FF">
        <w:rPr>
          <w:rStyle w:val="Hyperlink"/>
          <w:noProof/>
        </w:rPr>
        <w:t>List of abbreviations</w:t>
      </w:r>
      <w:r w:rsidR="0037391C">
        <w:rPr>
          <w:noProof/>
          <w:webHidden/>
        </w:rPr>
        <w:tab/>
      </w:r>
      <w:r w:rsidR="0037391C">
        <w:rPr>
          <w:noProof/>
          <w:webHidden/>
        </w:rPr>
        <w:fldChar w:fldCharType="begin"/>
      </w:r>
      <w:r w:rsidR="0037391C">
        <w:rPr>
          <w:noProof/>
          <w:webHidden/>
        </w:rPr>
        <w:instrText xml:space="preserve"> PAGEREF _Toc440900436 \h </w:instrText>
      </w:r>
      <w:r w:rsidR="0037391C">
        <w:rPr>
          <w:noProof/>
          <w:webHidden/>
        </w:rPr>
      </w:r>
      <w:r w:rsidR="0037391C">
        <w:rPr>
          <w:noProof/>
          <w:webHidden/>
        </w:rPr>
        <w:fldChar w:fldCharType="separate"/>
      </w:r>
      <w:r w:rsidR="0037391C">
        <w:rPr>
          <w:noProof/>
          <w:webHidden/>
        </w:rPr>
        <w:t>38</w:t>
      </w:r>
      <w:r w:rsidR="0037391C">
        <w:rPr>
          <w:noProof/>
          <w:webHidden/>
        </w:rPr>
        <w:fldChar w:fldCharType="end"/>
      </w:r>
      <w:r>
        <w:rPr>
          <w:noProof/>
        </w:rPr>
        <w:fldChar w:fldCharType="end"/>
      </w:r>
    </w:p>
    <w:p w14:paraId="1EAA0CFE" w14:textId="77777777" w:rsidR="0037391C" w:rsidRDefault="00521387">
      <w:pPr>
        <w:pStyle w:val="Verzeichnis1"/>
        <w:tabs>
          <w:tab w:val="right" w:leader="dot" w:pos="8210"/>
        </w:tabs>
        <w:jc w:val="both"/>
        <w:rPr>
          <w:rFonts w:asciiTheme="minorHAnsi" w:eastAsiaTheme="minorEastAsia" w:hAnsiTheme="minorHAnsi"/>
          <w:noProof/>
          <w:lang w:eastAsia="de-AT"/>
        </w:rPr>
        <w:pPrChange w:id="101" w:author="Kletzenbauer Petra" w:date="2016-01-24T07:44:00Z">
          <w:pPr>
            <w:pStyle w:val="Verzeichnis1"/>
            <w:tabs>
              <w:tab w:val="right" w:leader="dot" w:pos="8210"/>
            </w:tabs>
          </w:pPr>
        </w:pPrChange>
      </w:pPr>
      <w:r>
        <w:fldChar w:fldCharType="begin"/>
      </w:r>
      <w:r>
        <w:instrText xml:space="preserve"> HYPERLINK \l "_Toc440900437" </w:instrText>
      </w:r>
      <w:r>
        <w:fldChar w:fldCharType="separate"/>
      </w:r>
      <w:r w:rsidR="0037391C" w:rsidRPr="003D50FF">
        <w:rPr>
          <w:rStyle w:val="Hyperlink"/>
          <w:noProof/>
        </w:rPr>
        <w:t>Bibliography</w:t>
      </w:r>
      <w:r w:rsidR="0037391C">
        <w:rPr>
          <w:noProof/>
          <w:webHidden/>
        </w:rPr>
        <w:tab/>
      </w:r>
      <w:r w:rsidR="0037391C">
        <w:rPr>
          <w:noProof/>
          <w:webHidden/>
        </w:rPr>
        <w:fldChar w:fldCharType="begin"/>
      </w:r>
      <w:r w:rsidR="0037391C">
        <w:rPr>
          <w:noProof/>
          <w:webHidden/>
        </w:rPr>
        <w:instrText xml:space="preserve"> PAGEREF _Toc440900437 \h </w:instrText>
      </w:r>
      <w:r w:rsidR="0037391C">
        <w:rPr>
          <w:noProof/>
          <w:webHidden/>
        </w:rPr>
      </w:r>
      <w:r w:rsidR="0037391C">
        <w:rPr>
          <w:noProof/>
          <w:webHidden/>
        </w:rPr>
        <w:fldChar w:fldCharType="separate"/>
      </w:r>
      <w:r w:rsidR="0037391C">
        <w:rPr>
          <w:noProof/>
          <w:webHidden/>
        </w:rPr>
        <w:t>39</w:t>
      </w:r>
      <w:r w:rsidR="0037391C">
        <w:rPr>
          <w:noProof/>
          <w:webHidden/>
        </w:rPr>
        <w:fldChar w:fldCharType="end"/>
      </w:r>
      <w:r>
        <w:rPr>
          <w:noProof/>
        </w:rPr>
        <w:fldChar w:fldCharType="end"/>
      </w:r>
    </w:p>
    <w:p w14:paraId="7CC12A89" w14:textId="77777777" w:rsidR="002E627A" w:rsidRDefault="00BE3CEB">
      <w:pPr>
        <w:spacing w:line="276" w:lineRule="auto"/>
        <w:jc w:val="both"/>
        <w:pPrChange w:id="102" w:author="Kletzenbauer Petra" w:date="2016-01-24T07:44:00Z">
          <w:pPr>
            <w:spacing w:line="276" w:lineRule="auto"/>
          </w:pPr>
        </w:pPrChange>
      </w:pPr>
      <w:r>
        <w:fldChar w:fldCharType="end"/>
      </w:r>
      <w:r w:rsidR="002E627A">
        <w:br w:type="page"/>
      </w:r>
    </w:p>
    <w:p w14:paraId="1989C7CD" w14:textId="77777777" w:rsidR="00C22115" w:rsidRDefault="002E627A">
      <w:pPr>
        <w:pStyle w:val="berschriftohneNummerierung"/>
        <w:jc w:val="both"/>
        <w:pPrChange w:id="103" w:author="Kletzenbauer Petra" w:date="2016-01-24T07:44:00Z">
          <w:pPr>
            <w:pStyle w:val="berschriftohneNummerierung"/>
          </w:pPr>
        </w:pPrChange>
      </w:pPr>
      <w:bookmarkStart w:id="104" w:name="_Toc440900369"/>
      <w:r>
        <w:lastRenderedPageBreak/>
        <w:t>Abstract</w:t>
      </w:r>
      <w:bookmarkEnd w:id="104"/>
    </w:p>
    <w:p w14:paraId="55C2CB07" w14:textId="77777777" w:rsidR="002E627A" w:rsidRDefault="002E627A">
      <w:pPr>
        <w:spacing w:line="276" w:lineRule="auto"/>
        <w:jc w:val="both"/>
        <w:pPrChange w:id="105" w:author="Kletzenbauer Petra" w:date="2016-01-24T07:44:00Z">
          <w:pPr>
            <w:spacing w:line="276" w:lineRule="auto"/>
          </w:pPr>
        </w:pPrChange>
      </w:pPr>
      <w:r>
        <w:br w:type="page"/>
      </w:r>
    </w:p>
    <w:p w14:paraId="2CF3B74B" w14:textId="77777777" w:rsidR="002E627A" w:rsidRDefault="002E627A">
      <w:pPr>
        <w:pStyle w:val="berschrift1"/>
        <w:jc w:val="both"/>
        <w:pPrChange w:id="106" w:author="Kletzenbauer Petra" w:date="2016-01-24T07:44:00Z">
          <w:pPr>
            <w:pStyle w:val="berschrift1"/>
          </w:pPr>
        </w:pPrChange>
      </w:pPr>
      <w:bookmarkStart w:id="107" w:name="_Toc438987629"/>
      <w:bookmarkStart w:id="108" w:name="_Toc440900370"/>
      <w:r>
        <w:lastRenderedPageBreak/>
        <w:t>Introduction</w:t>
      </w:r>
      <w:bookmarkEnd w:id="107"/>
      <w:bookmarkEnd w:id="108"/>
    </w:p>
    <w:p w14:paraId="1CCB735E" w14:textId="77777777" w:rsidR="00AC486F" w:rsidRDefault="00521387">
      <w:pPr>
        <w:jc w:val="both"/>
        <w:pPrChange w:id="109" w:author="Kletzenbauer Petra" w:date="2016-01-24T07:44:00Z">
          <w:pPr/>
        </w:pPrChange>
      </w:pPr>
      <w:ins w:id="110" w:author="Kletzenbauer Petra" w:date="2016-01-24T07:40:00Z">
        <w:r>
          <w:t xml:space="preserve">Since years, factories </w:t>
        </w:r>
      </w:ins>
      <w:ins w:id="111" w:author="Kletzenbauer Petra" w:date="2016-01-24T07:41:00Z">
        <w:r>
          <w:t xml:space="preserve">have made </w:t>
        </w:r>
      </w:ins>
      <w:ins w:id="112" w:author="Kletzenbauer Petra" w:date="2016-01-24T07:40:00Z">
        <w:r>
          <w:t xml:space="preserve">use of </w:t>
        </w:r>
      </w:ins>
      <w:del w:id="113" w:author="Kletzenbauer Petra" w:date="2016-01-24T07:40:00Z">
        <w:r w:rsidR="00AC486F" w:rsidRPr="00AC486F" w:rsidDel="00521387">
          <w:delText>A</w:delText>
        </w:r>
      </w:del>
      <w:r w:rsidR="00AC486F" w:rsidRPr="00AC486F">
        <w:t xml:space="preserve">ssistive </w:t>
      </w:r>
      <w:proofErr w:type="gramStart"/>
      <w:r w:rsidR="00AC486F" w:rsidRPr="00AC486F">
        <w:t xml:space="preserve">technology </w:t>
      </w:r>
      <w:proofErr w:type="gramEnd"/>
      <w:del w:id="114" w:author="Kletzenbauer Petra" w:date="2016-01-24T07:41:00Z">
        <w:r w:rsidR="00AC486F" w:rsidRPr="00AC486F" w:rsidDel="00521387">
          <w:delText>has been in use in factories</w:delText>
        </w:r>
      </w:del>
      <w:del w:id="115" w:author="Kletzenbauer Petra" w:date="2016-01-24T07:38:00Z">
        <w:r w:rsidR="00AC486F" w:rsidRPr="00AC486F" w:rsidDel="00521387">
          <w:delText xml:space="preserve"> for a few years now</w:delText>
        </w:r>
      </w:del>
      <w:r w:rsidR="00AC486F" w:rsidRPr="00AC486F">
        <w:t xml:space="preserve">. Also known as remote support applications, they enable on-site personnel to repair malfunctions under support of experts, while they are connected </w:t>
      </w:r>
      <w:del w:id="116" w:author="Kletzenbauer Petra" w:date="2016-01-24T07:39:00Z">
        <w:r w:rsidR="00AC486F" w:rsidRPr="00AC486F" w:rsidDel="00521387">
          <w:delText xml:space="preserve">via </w:delText>
        </w:r>
      </w:del>
      <w:ins w:id="117" w:author="Kletzenbauer Petra" w:date="2016-01-24T07:39:00Z">
        <w:r>
          <w:t>to</w:t>
        </w:r>
        <w:r w:rsidRPr="00AC486F">
          <w:t xml:space="preserve"> </w:t>
        </w:r>
      </w:ins>
      <w:r w:rsidR="00AC486F" w:rsidRPr="00AC486F">
        <w:t>audio and video stream</w:t>
      </w:r>
      <w:r w:rsidR="00BF2369">
        <w:t>s</w:t>
      </w:r>
      <w:r w:rsidR="00AC486F" w:rsidRPr="00AC486F">
        <w:t xml:space="preserve">. For companies, this </w:t>
      </w:r>
      <w:ins w:id="118" w:author="Kletzenbauer Petra" w:date="2016-01-24T07:41:00Z">
        <w:r>
          <w:t xml:space="preserve">technology is quite advantageous as </w:t>
        </w:r>
      </w:ins>
      <w:del w:id="119" w:author="Kletzenbauer Petra" w:date="2016-01-24T07:41:00Z">
        <w:r w:rsidR="00AC486F" w:rsidRPr="00AC486F" w:rsidDel="00521387">
          <w:delText>brings the substantial advantage that</w:delText>
        </w:r>
      </w:del>
      <w:r w:rsidR="00AC486F" w:rsidRPr="00AC486F">
        <w:t xml:space="preserve"> disruptions can be repaired significantly </w:t>
      </w:r>
      <w:del w:id="120" w:author="Kletzenbauer Petra" w:date="2016-01-24T07:41:00Z">
        <w:r w:rsidR="00AC486F" w:rsidRPr="00AC486F" w:rsidDel="00521387">
          <w:delText>quicker</w:delText>
        </w:r>
      </w:del>
      <w:ins w:id="121" w:author="Kletzenbauer Petra" w:date="2016-01-24T07:41:00Z">
        <w:r>
          <w:t>faster</w:t>
        </w:r>
      </w:ins>
      <w:r w:rsidR="00AC486F" w:rsidRPr="00AC486F">
        <w:t>, without the necessity of an expert having to be physically present.</w:t>
      </w:r>
    </w:p>
    <w:p w14:paraId="44159CB0" w14:textId="5F3ECBCE" w:rsidR="00A7289F" w:rsidRDefault="00521387">
      <w:pPr>
        <w:jc w:val="both"/>
        <w:pPrChange w:id="122" w:author="Kletzenbauer Petra" w:date="2016-01-24T07:44:00Z">
          <w:pPr/>
        </w:pPrChange>
      </w:pPr>
      <w:ins w:id="123" w:author="Kletzenbauer Petra" w:date="2016-01-24T07:42:00Z">
        <w:r>
          <w:t>However, such p</w:t>
        </w:r>
      </w:ins>
      <w:del w:id="124" w:author="Kletzenbauer Petra" w:date="2016-01-24T07:42:00Z">
        <w:r w:rsidR="00A7289F" w:rsidRPr="00A7289F" w:rsidDel="00521387">
          <w:delText>P</w:delText>
        </w:r>
      </w:del>
      <w:r w:rsidR="00A7289F" w:rsidRPr="00A7289F">
        <w:t xml:space="preserve">roprietary video chat applications </w:t>
      </w:r>
      <w:del w:id="125" w:author="Kletzenbauer Petra" w:date="2016-01-24T07:42:00Z">
        <w:r w:rsidR="00A7289F" w:rsidRPr="00A7289F" w:rsidDel="00521387">
          <w:delText xml:space="preserve">like </w:delText>
        </w:r>
      </w:del>
      <w:ins w:id="126" w:author="Kletzenbauer Petra" w:date="2016-01-24T07:42:00Z">
        <w:r>
          <w:t xml:space="preserve">(i.e. </w:t>
        </w:r>
      </w:ins>
      <w:r w:rsidR="00A7289F" w:rsidRPr="00A7289F">
        <w:t>Skype</w:t>
      </w:r>
      <w:proofErr w:type="gramStart"/>
      <w:ins w:id="127" w:author="Kletzenbauer Petra" w:date="2016-01-24T07:42:00Z">
        <w:r>
          <w:t>)</w:t>
        </w:r>
      </w:ins>
      <w:proofErr w:type="gramEnd"/>
      <w:del w:id="128" w:author="Kletzenbauer Petra" w:date="2016-01-24T07:42:00Z">
        <w:r w:rsidR="00A7289F" w:rsidRPr="00A7289F" w:rsidDel="00521387">
          <w:delText xml:space="preserve"> </w:delText>
        </w:r>
      </w:del>
      <w:del w:id="129" w:author="Kletzenbauer Petra" w:date="2016-01-24T07:43:00Z">
        <w:r w:rsidR="00A7289F" w:rsidRPr="00A7289F" w:rsidDel="00521387">
          <w:delText>come with</w:delText>
        </w:r>
      </w:del>
      <w:ins w:id="130" w:author="Kletzenbauer Petra" w:date="2016-01-24T07:43:00Z">
        <w:r>
          <w:t xml:space="preserve">do have a major disadvantage: the </w:t>
        </w:r>
      </w:ins>
      <w:del w:id="131" w:author="Kletzenbauer Petra" w:date="2016-01-24T07:43:00Z">
        <w:r w:rsidR="00A7289F" w:rsidRPr="00A7289F" w:rsidDel="00521387">
          <w:delText xml:space="preserve"> a few disadvantages, though: The </w:delText>
        </w:r>
      </w:del>
      <w:ins w:id="132" w:author="Kletzenbauer Petra" w:date="2016-01-24T07:43:00Z">
        <w:r>
          <w:t xml:space="preserve"> </w:t>
        </w:r>
      </w:ins>
      <w:r w:rsidR="00A7289F" w:rsidRPr="00A7289F">
        <w:t>data flows over a third party server. Companies</w:t>
      </w:r>
      <w:ins w:id="133" w:author="Kletzenbauer Petra" w:date="2016-01-24T07:43:00Z">
        <w:r>
          <w:t>, particularly those</w:t>
        </w:r>
      </w:ins>
      <w:r w:rsidR="00A7289F" w:rsidRPr="00A7289F">
        <w:t xml:space="preserve"> dealing with sensitive data</w:t>
      </w:r>
      <w:ins w:id="134" w:author="Kletzenbauer Petra" w:date="2016-01-24T07:43:00Z">
        <w:r>
          <w:t>,</w:t>
        </w:r>
      </w:ins>
      <w:r w:rsidR="00A7289F" w:rsidRPr="00A7289F">
        <w:t xml:space="preserve"> </w:t>
      </w:r>
      <w:del w:id="135" w:author="Kletzenbauer Petra" w:date="2016-01-24T07:44:00Z">
        <w:r w:rsidR="00A7289F" w:rsidRPr="00A7289F" w:rsidDel="00521387">
          <w:delText>might not want that</w:delText>
        </w:r>
      </w:del>
      <w:ins w:id="136" w:author="Kletzenbauer Petra" w:date="2016-01-24T07:44:00Z">
        <w:r>
          <w:t xml:space="preserve"> are concerned about this due to recent </w:t>
        </w:r>
      </w:ins>
      <w:ins w:id="137" w:author="Kletzenbauer Petra" w:date="2016-01-24T07:45:00Z">
        <w:r>
          <w:t>cyber-criminal</w:t>
        </w:r>
      </w:ins>
      <w:ins w:id="138" w:author="Kletzenbauer Petra" w:date="2016-01-24T07:44:00Z">
        <w:r>
          <w:t xml:space="preserve"> </w:t>
        </w:r>
        <w:commentRangeStart w:id="139"/>
        <w:r>
          <w:t>activities</w:t>
        </w:r>
      </w:ins>
      <w:commentRangeEnd w:id="139"/>
      <w:ins w:id="140" w:author="Kletzenbauer Petra" w:date="2016-01-24T07:45:00Z">
        <w:r>
          <w:rPr>
            <w:rStyle w:val="Kommentarzeichen"/>
          </w:rPr>
          <w:commentReference w:id="139"/>
        </w:r>
      </w:ins>
      <w:ins w:id="141" w:author="Kletzenbauer Petra" w:date="2016-01-24T07:44:00Z">
        <w:r>
          <w:t>.</w:t>
        </w:r>
      </w:ins>
      <w:del w:id="142" w:author="Kletzenbauer Petra" w:date="2016-01-24T07:45:00Z">
        <w:r w:rsidR="00A7289F" w:rsidRPr="00A7289F" w:rsidDel="00521387">
          <w:delText>, as they can never be sure that their data does not fall into the wrong hands</w:delText>
        </w:r>
      </w:del>
      <w:r w:rsidR="00A7289F" w:rsidRPr="00A7289F">
        <w:t xml:space="preserve">. </w:t>
      </w:r>
      <w:ins w:id="143" w:author="Kletzenbauer Petra" w:date="2016-01-24T07:45:00Z">
        <w:r>
          <w:t>I</w:t>
        </w:r>
      </w:ins>
      <w:ins w:id="144" w:author="Kletzenbauer Petra" w:date="2016-01-24T07:46:00Z">
        <w:r>
          <w:t xml:space="preserve">n terms of performance, </w:t>
        </w:r>
      </w:ins>
      <w:ins w:id="145" w:author="Kletzenbauer Petra" w:date="2016-01-24T07:47:00Z">
        <w:r w:rsidR="00E325FD">
          <w:t>this application further</w:t>
        </w:r>
      </w:ins>
      <w:ins w:id="146" w:author="Kletzenbauer Petra" w:date="2016-01-24T07:49:00Z">
        <w:r w:rsidR="00E325FD">
          <w:t xml:space="preserve"> suffers from another drawback: higher network latency is required for the data transfer. </w:t>
        </w:r>
      </w:ins>
      <w:ins w:id="147" w:author="Kletzenbauer Petra" w:date="2016-01-24T07:50:00Z">
        <w:r w:rsidR="00E325FD">
          <w:t xml:space="preserve">This </w:t>
        </w:r>
      </w:ins>
      <w:commentRangeStart w:id="148"/>
      <w:del w:id="149" w:author="Kletzenbauer Petra" w:date="2016-01-24T07:49:00Z">
        <w:r w:rsidR="00A7289F" w:rsidRPr="00A7289F" w:rsidDel="00E325FD">
          <w:delText>Furthermore</w:delText>
        </w:r>
      </w:del>
      <w:commentRangeEnd w:id="148"/>
      <w:r w:rsidR="00E325FD">
        <w:rPr>
          <w:rStyle w:val="Kommentarzeichen"/>
        </w:rPr>
        <w:commentReference w:id="148"/>
      </w:r>
      <w:del w:id="150" w:author="Kletzenbauer Petra" w:date="2016-01-24T07:49:00Z">
        <w:r w:rsidR="00A7289F" w:rsidRPr="00A7289F" w:rsidDel="00E325FD">
          <w:delText>, the data always streaming over a server is automatically coming with higher network latency for the data transfer.</w:delText>
        </w:r>
      </w:del>
    </w:p>
    <w:p w14:paraId="0C28E6FB" w14:textId="3C060952" w:rsidR="00D701C5" w:rsidRDefault="00D701C5">
      <w:pPr>
        <w:jc w:val="both"/>
        <w:pPrChange w:id="151" w:author="Kletzenbauer Petra" w:date="2016-01-24T07:44:00Z">
          <w:pPr/>
        </w:pPrChange>
      </w:pPr>
      <w:r w:rsidRPr="00D701C5">
        <w:t xml:space="preserve">To eradicate these problems, Web Real Time Communication (WebRTC) could be used instead of a proprietary video chat application. With WebRTC, a server is only needed </w:t>
      </w:r>
      <w:del w:id="152" w:author="Kletzenbauer Petra" w:date="2016-01-24T07:50:00Z">
        <w:r w:rsidRPr="00D701C5" w:rsidDel="00E325FD">
          <w:delText xml:space="preserve">in order </w:delText>
        </w:r>
      </w:del>
      <w:r w:rsidRPr="00D701C5">
        <w:t>for users to find each other and set up a connection. After that, the data is going directly from user to user, or peer-to-peer, th</w:t>
      </w:r>
      <w:r>
        <w:t>us reducing network latency sig</w:t>
      </w:r>
      <w:r w:rsidRPr="00D701C5">
        <w:t>nificantly. Furthermore, data encryption is mandato</w:t>
      </w:r>
      <w:r>
        <w:t xml:space="preserve">ry for all components of </w:t>
      </w:r>
      <w:commentRangeStart w:id="153"/>
      <w:r>
        <w:t>WebRTC</w:t>
      </w:r>
      <w:commentRangeEnd w:id="153"/>
      <w:r w:rsidR="00E325FD">
        <w:rPr>
          <w:rStyle w:val="Kommentarzeichen"/>
        </w:rPr>
        <w:commentReference w:id="153"/>
      </w:r>
      <w:r>
        <w:t>.</w:t>
      </w:r>
    </w:p>
    <w:p w14:paraId="1831D2E6" w14:textId="6F168CCC" w:rsidR="00163039" w:rsidRPr="00AC486F" w:rsidRDefault="00142227">
      <w:pPr>
        <w:jc w:val="both"/>
        <w:pPrChange w:id="154" w:author="Kletzenbauer Petra" w:date="2016-01-24T07:44:00Z">
          <w:pPr/>
        </w:pPrChange>
      </w:pPr>
      <w:commentRangeStart w:id="155"/>
      <w:r>
        <w:t xml:space="preserve">This thesis is </w:t>
      </w:r>
      <w:commentRangeEnd w:id="155"/>
      <w:r w:rsidR="007C0623">
        <w:rPr>
          <w:rStyle w:val="Kommentarzeichen"/>
        </w:rPr>
        <w:commentReference w:id="155"/>
      </w:r>
      <w:r>
        <w:t>structured as follows</w:t>
      </w:r>
      <w:proofErr w:type="gramStart"/>
      <w:r>
        <w:t>:</w:t>
      </w:r>
      <w:ins w:id="156" w:author="Kletzenbauer Petra" w:date="2016-01-24T07:51:00Z">
        <w:r w:rsidR="00E325FD">
          <w:t>i</w:t>
        </w:r>
      </w:ins>
      <w:proofErr w:type="gramEnd"/>
      <w:del w:id="157" w:author="Kletzenbauer Petra" w:date="2016-01-24T07:51:00Z">
        <w:r w:rsidDel="00E325FD">
          <w:delText xml:space="preserve"> </w:delText>
        </w:r>
      </w:del>
      <w:r w:rsidR="00163039">
        <w:t xml:space="preserve">In the first part, </w:t>
      </w:r>
      <w:r w:rsidR="00105B55">
        <w:t xml:space="preserve">the key features of remote support applications </w:t>
      </w:r>
      <w:ins w:id="158" w:author="Kletzenbauer Petra" w:date="2016-01-24T07:51:00Z">
        <w:r w:rsidR="00E325FD">
          <w:t xml:space="preserve">are </w:t>
        </w:r>
      </w:ins>
      <w:r w:rsidR="00105B55">
        <w:t>described</w:t>
      </w:r>
      <w:del w:id="159" w:author="Kletzenbauer Petra" w:date="2016-01-24T07:52:00Z">
        <w:r w:rsidR="00105B55" w:rsidDel="00E325FD">
          <w:delText>, as well as</w:delText>
        </w:r>
      </w:del>
      <w:ins w:id="160" w:author="Kletzenbauer Petra" w:date="2016-01-24T07:52:00Z">
        <w:r w:rsidR="00E325FD">
          <w:t xml:space="preserve"> and</w:t>
        </w:r>
      </w:ins>
      <w:r w:rsidR="00105B55">
        <w:t xml:space="preserve"> an overview of possible technologies to implement such applications</w:t>
      </w:r>
      <w:ins w:id="161" w:author="Kletzenbauer Petra" w:date="2016-01-24T07:52:00Z">
        <w:r w:rsidR="00E325FD">
          <w:t xml:space="preserve"> is provided</w:t>
        </w:r>
      </w:ins>
      <w:r w:rsidR="00105B55">
        <w:t xml:space="preserve">. In addition, similar research </w:t>
      </w:r>
      <w:del w:id="162" w:author="Kletzenbauer Petra" w:date="2016-01-24T07:52:00Z">
        <w:r w:rsidR="00105B55" w:rsidDel="00E325FD">
          <w:delText xml:space="preserve">regarding </w:delText>
        </w:r>
      </w:del>
      <w:ins w:id="163" w:author="Kletzenbauer Petra" w:date="2016-01-24T07:52:00Z">
        <w:r w:rsidR="00E325FD">
          <w:t xml:space="preserve">with regard to </w:t>
        </w:r>
      </w:ins>
      <w:r w:rsidR="00105B55">
        <w:t>th</w:t>
      </w:r>
      <w:r w:rsidR="00BF2369">
        <w:t xml:space="preserve">is field of study </w:t>
      </w:r>
      <w:del w:id="164" w:author="Kletzenbauer Petra" w:date="2016-01-24T07:52:00Z">
        <w:r w:rsidR="00BF2369" w:rsidDel="00E325FD">
          <w:delText>will be compa</w:delText>
        </w:r>
        <w:r w:rsidR="00105B55" w:rsidDel="00E325FD">
          <w:delText>red</w:delText>
        </w:r>
      </w:del>
      <w:ins w:id="165" w:author="Kletzenbauer Petra" w:date="2016-01-24T07:52:00Z">
        <w:r w:rsidR="00E325FD">
          <w:t xml:space="preserve"> is discussed</w:t>
        </w:r>
      </w:ins>
      <w:r w:rsidR="00105B55">
        <w:t xml:space="preserve">. </w:t>
      </w:r>
      <w:r w:rsidR="00163039">
        <w:t xml:space="preserve">In the second part, WebRTC </w:t>
      </w:r>
      <w:del w:id="166" w:author="Kletzenbauer Petra" w:date="2016-01-24T07:52:00Z">
        <w:r w:rsidR="00163039" w:rsidDel="00E325FD">
          <w:delText>will be</w:delText>
        </w:r>
      </w:del>
      <w:ins w:id="167" w:author="Kletzenbauer Petra" w:date="2016-01-24T07:53:00Z">
        <w:r w:rsidR="00E325FD">
          <w:t xml:space="preserve"> </w:t>
        </w:r>
      </w:ins>
      <w:ins w:id="168" w:author="Kletzenbauer Petra" w:date="2016-01-24T07:52:00Z">
        <w:r w:rsidR="00E325FD">
          <w:t>is</w:t>
        </w:r>
      </w:ins>
      <w:r w:rsidR="00163039">
        <w:t xml:space="preserve"> presented as a potential implementation method </w:t>
      </w:r>
      <w:del w:id="169" w:author="Kletzenbauer Petra" w:date="2016-01-24T07:53:00Z">
        <w:r w:rsidR="00163039" w:rsidDel="00E325FD">
          <w:delText xml:space="preserve">and </w:delText>
        </w:r>
      </w:del>
      <w:ins w:id="170" w:author="Kletzenbauer Petra" w:date="2016-01-24T07:53:00Z">
        <w:r w:rsidR="00E325FD">
          <w:t xml:space="preserve">by highlighting </w:t>
        </w:r>
      </w:ins>
      <w:r w:rsidR="00163039">
        <w:t>its advantages and disadvantages</w:t>
      </w:r>
      <w:del w:id="171" w:author="Kletzenbauer Petra" w:date="2016-01-24T07:53:00Z">
        <w:r w:rsidR="00163039" w:rsidDel="00E325FD">
          <w:delText xml:space="preserve"> discussed</w:delText>
        </w:r>
      </w:del>
      <w:r w:rsidR="00163039">
        <w:t xml:space="preserve">. </w:t>
      </w:r>
      <w:ins w:id="172" w:author="Kletzenbauer Petra" w:date="2016-01-24T07:53:00Z">
        <w:r w:rsidR="00E325FD">
          <w:t xml:space="preserve">In a third strep, </w:t>
        </w:r>
      </w:ins>
      <w:del w:id="173" w:author="Kletzenbauer Petra" w:date="2016-01-24T07:53:00Z">
        <w:r w:rsidR="00163039" w:rsidDel="00E325FD">
          <w:delText>Third,</w:delText>
        </w:r>
      </w:del>
      <w:r w:rsidR="00163039">
        <w:t xml:space="preserve"> the essential</w:t>
      </w:r>
      <w:r w:rsidR="00BF2369">
        <w:t xml:space="preserve"> insights</w:t>
      </w:r>
      <w:r w:rsidR="00163039">
        <w:t xml:space="preserve"> regarding the development of a prototype application </w:t>
      </w:r>
      <w:del w:id="174" w:author="Kletzenbauer Petra" w:date="2016-01-24T07:53:00Z">
        <w:r w:rsidR="00163039" w:rsidDel="00E325FD">
          <w:delText>will be highlighted</w:delText>
        </w:r>
      </w:del>
      <w:ins w:id="175" w:author="Kletzenbauer Petra" w:date="2016-01-24T07:53:00Z">
        <w:r w:rsidR="00E325FD">
          <w:t xml:space="preserve"> are addressed. </w:t>
        </w:r>
      </w:ins>
      <w:del w:id="176" w:author="Kletzenbauer Petra" w:date="2016-01-24T07:54:00Z">
        <w:r w:rsidR="00163039" w:rsidDel="007C0623">
          <w:delText xml:space="preserve">. After this, </w:delText>
        </w:r>
      </w:del>
      <w:ins w:id="177" w:author="Kletzenbauer Petra" w:date="2016-01-24T07:54:00Z">
        <w:r w:rsidR="007C0623">
          <w:t xml:space="preserve"> Chapter </w:t>
        </w:r>
        <w:commentRangeStart w:id="178"/>
        <w:r w:rsidR="007C0623">
          <w:t>XX</w:t>
        </w:r>
      </w:ins>
      <w:commentRangeEnd w:id="178"/>
      <w:ins w:id="179" w:author="Kletzenbauer Petra" w:date="2016-01-24T07:55:00Z">
        <w:r w:rsidR="007C0623">
          <w:rPr>
            <w:rStyle w:val="Kommentarzeichen"/>
          </w:rPr>
          <w:commentReference w:id="178"/>
        </w:r>
      </w:ins>
      <w:ins w:id="180" w:author="Kletzenbauer Petra" w:date="2016-01-24T07:54:00Z">
        <w:r w:rsidR="007C0623">
          <w:t xml:space="preserve"> </w:t>
        </w:r>
      </w:ins>
      <w:ins w:id="181" w:author="Kletzenbauer Petra" w:date="2016-01-24T07:55:00Z">
        <w:r w:rsidR="007C0623">
          <w:t xml:space="preserve"> discusses </w:t>
        </w:r>
      </w:ins>
      <w:del w:id="182" w:author="Kletzenbauer Petra" w:date="2016-01-24T07:55:00Z">
        <w:r w:rsidR="00163039" w:rsidDel="007C0623">
          <w:delText>t</w:delText>
        </w:r>
      </w:del>
      <w:r w:rsidR="00163039">
        <w:t>he results of the evaluation of the prototype application</w:t>
      </w:r>
      <w:del w:id="183" w:author="Kletzenbauer Petra" w:date="2016-01-24T07:54:00Z">
        <w:r w:rsidR="00163039" w:rsidDel="00E325FD">
          <w:delText xml:space="preserve"> will be addressed</w:delText>
        </w:r>
      </w:del>
      <w:r w:rsidR="00163039">
        <w:t xml:space="preserve">. </w:t>
      </w:r>
      <w:ins w:id="184" w:author="Kletzenbauer Petra" w:date="2016-01-24T07:55:00Z">
        <w:r w:rsidR="007C0623">
          <w:t xml:space="preserve">The conclusion section, summarizes </w:t>
        </w:r>
      </w:ins>
      <w:del w:id="185" w:author="Kletzenbauer Petra" w:date="2016-01-24T07:55:00Z">
        <w:r w:rsidR="00163039" w:rsidDel="007C0623">
          <w:delText xml:space="preserve">Finally, </w:delText>
        </w:r>
      </w:del>
      <w:r w:rsidR="00163039">
        <w:t xml:space="preserve">the </w:t>
      </w:r>
      <w:r w:rsidR="00BF2369">
        <w:t xml:space="preserve">findings </w:t>
      </w:r>
      <w:r w:rsidR="00163039">
        <w:t xml:space="preserve">and experiences of the prototype </w:t>
      </w:r>
      <w:r w:rsidR="00163039">
        <w:lastRenderedPageBreak/>
        <w:t xml:space="preserve">development </w:t>
      </w:r>
      <w:del w:id="186" w:author="Kletzenbauer Petra" w:date="2016-01-24T07:54:00Z">
        <w:r w:rsidR="00163039" w:rsidDel="00E325FD">
          <w:delText>will be</w:delText>
        </w:r>
      </w:del>
      <w:del w:id="187" w:author="Kletzenbauer Petra" w:date="2016-01-24T07:55:00Z">
        <w:r w:rsidR="00163039" w:rsidDel="007C0623">
          <w:delText xml:space="preserve"> summarised </w:delText>
        </w:r>
      </w:del>
      <w:proofErr w:type="gramStart"/>
      <w:r w:rsidR="00163039">
        <w:t xml:space="preserve">and </w:t>
      </w:r>
      <w:ins w:id="188" w:author="Kletzenbauer Petra" w:date="2016-01-24T07:55:00Z">
        <w:r w:rsidR="007C0623">
          <w:t xml:space="preserve"> outlines</w:t>
        </w:r>
        <w:proofErr w:type="gramEnd"/>
        <w:r w:rsidR="007C0623">
          <w:t xml:space="preserve"> </w:t>
        </w:r>
      </w:ins>
      <w:r w:rsidR="00163039">
        <w:t xml:space="preserve">possible ways of extending the current work </w:t>
      </w:r>
      <w:del w:id="189" w:author="Kletzenbauer Petra" w:date="2016-01-24T07:54:00Z">
        <w:r w:rsidR="00163039" w:rsidDel="00E325FD">
          <w:delText>will be</w:delText>
        </w:r>
      </w:del>
      <w:del w:id="190" w:author="Kletzenbauer Petra" w:date="2016-01-24T07:55:00Z">
        <w:r w:rsidR="00163039" w:rsidDel="007C0623">
          <w:delText xml:space="preserve"> outlined.</w:delText>
        </w:r>
      </w:del>
    </w:p>
    <w:p w14:paraId="4A747F5F" w14:textId="77777777" w:rsidR="002E627A" w:rsidRDefault="002E627A">
      <w:pPr>
        <w:spacing w:line="276" w:lineRule="auto"/>
        <w:jc w:val="both"/>
        <w:pPrChange w:id="191" w:author="Kletzenbauer Petra" w:date="2016-01-24T07:44:00Z">
          <w:pPr>
            <w:spacing w:line="276" w:lineRule="auto"/>
          </w:pPr>
        </w:pPrChange>
      </w:pPr>
      <w:r>
        <w:br w:type="page"/>
      </w:r>
    </w:p>
    <w:p w14:paraId="724733BA" w14:textId="77777777" w:rsidR="002E627A" w:rsidRDefault="00E47325">
      <w:pPr>
        <w:pStyle w:val="berschrift1"/>
        <w:jc w:val="both"/>
        <w:pPrChange w:id="192" w:author="Kletzenbauer Petra" w:date="2016-01-24T07:44:00Z">
          <w:pPr>
            <w:pStyle w:val="berschrift1"/>
          </w:pPr>
        </w:pPrChange>
      </w:pPr>
      <w:bookmarkStart w:id="193" w:name="_Toc440900371"/>
      <w:r>
        <w:lastRenderedPageBreak/>
        <w:t>Analysis of r</w:t>
      </w:r>
      <w:r w:rsidR="00E25697">
        <w:t>emote support application</w:t>
      </w:r>
      <w:r w:rsidR="00E42F95">
        <w:t>s</w:t>
      </w:r>
      <w:bookmarkEnd w:id="193"/>
    </w:p>
    <w:p w14:paraId="30986D11" w14:textId="2D307DCE" w:rsidR="000D785C" w:rsidRPr="00C911E8" w:rsidRDefault="00DB3473">
      <w:pPr>
        <w:jc w:val="both"/>
        <w:rPr>
          <w:lang w:val="en-US"/>
          <w:rPrChange w:id="194" w:author="Kletzenbauer Petra" w:date="2016-01-24T08:08:00Z">
            <w:rPr/>
          </w:rPrChange>
        </w:rPr>
        <w:pPrChange w:id="195" w:author="Kletzenbauer Petra" w:date="2016-01-24T07:44:00Z">
          <w:pPr/>
        </w:pPrChange>
      </w:pPr>
      <w:r>
        <w:t>In factories, troubleshooting malfunctioning machines</w:t>
      </w:r>
      <w:r w:rsidR="00DB1763">
        <w:t xml:space="preserve"> can be an arduous task. </w:t>
      </w:r>
      <w:ins w:id="196" w:author="Kletzenbauer Petra" w:date="2016-01-24T07:58:00Z">
        <w:r w:rsidR="00A44E01">
          <w:t xml:space="preserve">For </w:t>
        </w:r>
      </w:ins>
      <w:ins w:id="197" w:author="Kletzenbauer Petra" w:date="2016-01-24T07:56:00Z">
        <w:r w:rsidR="00A44E01">
          <w:t>h</w:t>
        </w:r>
        <w:r w:rsidR="001E2EA2">
          <w:t xml:space="preserve">andling </w:t>
        </w:r>
      </w:ins>
      <w:del w:id="198" w:author="Kletzenbauer Petra" w:date="2016-01-24T07:56:00Z">
        <w:r w:rsidR="005A36F1" w:rsidDel="001E2EA2">
          <w:delText>With</w:delText>
        </w:r>
      </w:del>
      <w:r w:rsidR="005A36F1">
        <w:t xml:space="preserve"> complex devices</w:t>
      </w:r>
      <w:ins w:id="199" w:author="Kletzenbauer Petra" w:date="2016-01-24T07:59:00Z">
        <w:r w:rsidR="00A44E01">
          <w:t xml:space="preserve"> and </w:t>
        </w:r>
      </w:ins>
      <w:ins w:id="200" w:author="Kletzenbauer Petra" w:date="2016-01-24T08:01:00Z">
        <w:r w:rsidR="00BA01BF">
          <w:t>their performance issues</w:t>
        </w:r>
      </w:ins>
      <w:r w:rsidR="005A36F1">
        <w:t xml:space="preserve">, it is often necessary </w:t>
      </w:r>
      <w:del w:id="201" w:author="Kletzenbauer Petra" w:date="2016-01-24T07:58:00Z">
        <w:r w:rsidR="005A36F1" w:rsidDel="00A44E01">
          <w:delText xml:space="preserve">for an expert </w:delText>
        </w:r>
      </w:del>
      <w:r w:rsidR="005A36F1">
        <w:t xml:space="preserve">to conduct the </w:t>
      </w:r>
      <w:r w:rsidR="00B50355">
        <w:t>repair or maintenance</w:t>
      </w:r>
      <w:r w:rsidR="00F172DC">
        <w:t xml:space="preserve"> </w:t>
      </w:r>
      <w:proofErr w:type="gramStart"/>
      <w:r w:rsidR="00F172DC">
        <w:t>because local factory personnel is</w:t>
      </w:r>
      <w:proofErr w:type="gramEnd"/>
      <w:r w:rsidR="00F172DC">
        <w:t xml:space="preserve"> not trained</w:t>
      </w:r>
      <w:del w:id="202" w:author="Kletzenbauer Petra" w:date="2016-01-24T08:01:00Z">
        <w:r w:rsidR="00F172DC" w:rsidDel="00BA01BF">
          <w:delText xml:space="preserve"> </w:delText>
        </w:r>
      </w:del>
      <w:ins w:id="203" w:author="Kletzenbauer Petra" w:date="2016-01-24T08:02:00Z">
        <w:r w:rsidR="00BA01BF">
          <w:t xml:space="preserve">to fix the problem. </w:t>
        </w:r>
      </w:ins>
      <w:del w:id="204" w:author="Kletzenbauer Petra" w:date="2016-01-24T08:01:00Z">
        <w:r w:rsidR="00F172DC" w:rsidDel="00BA01BF">
          <w:delText>to do it themselves</w:delText>
        </w:r>
      </w:del>
      <w:r w:rsidR="00B50355">
        <w:t xml:space="preserve">. </w:t>
      </w:r>
      <w:r w:rsidR="00F172DC">
        <w:t>In the past, this required physical presence of the expert on site</w:t>
      </w:r>
      <w:del w:id="205" w:author="Kletzenbauer Petra" w:date="2016-01-24T08:02:00Z">
        <w:r w:rsidR="00F172DC" w:rsidDel="00BA01BF">
          <w:delText xml:space="preserve"> of the factory</w:delText>
        </w:r>
      </w:del>
      <w:r w:rsidR="00F172DC">
        <w:t xml:space="preserve">. </w:t>
      </w:r>
      <w:ins w:id="206" w:author="Kletzenbauer Petra" w:date="2016-01-24T08:02:00Z">
        <w:r w:rsidR="00BA01BF">
          <w:t>T</w:t>
        </w:r>
      </w:ins>
      <w:ins w:id="207" w:author="Kletzenbauer Petra" w:date="2016-01-24T08:03:00Z">
        <w:r w:rsidR="00BA01BF">
          <w:t xml:space="preserve">his has changed with the era of digital technology. </w:t>
        </w:r>
      </w:ins>
      <w:del w:id="208" w:author="Kletzenbauer Petra" w:date="2016-01-24T08:03:00Z">
        <w:r w:rsidR="00F172DC" w:rsidDel="00BA01BF">
          <w:delText>However, in</w:delText>
        </w:r>
      </w:del>
      <w:ins w:id="209" w:author="Kletzenbauer Petra" w:date="2016-01-24T08:03:00Z">
        <w:r w:rsidR="00BA01BF">
          <w:t>In</w:t>
        </w:r>
      </w:ins>
      <w:r w:rsidR="00F172DC">
        <w:t xml:space="preserve"> most cases</w:t>
      </w:r>
      <w:ins w:id="210" w:author="Kletzenbauer Petra" w:date="2016-01-24T08:04:00Z">
        <w:r w:rsidR="00BA01BF">
          <w:t>, nowadays,</w:t>
        </w:r>
      </w:ins>
      <w:r w:rsidR="00F172DC">
        <w:t xml:space="preserve"> it </w:t>
      </w:r>
      <w:r w:rsidR="00565F17">
        <w:t xml:space="preserve">is </w:t>
      </w:r>
      <w:r w:rsidR="0040379E">
        <w:t xml:space="preserve">sufficient for the </w:t>
      </w:r>
      <w:del w:id="211" w:author="Kletzenbauer Petra" w:date="2016-01-24T08:04:00Z">
        <w:r w:rsidR="0040379E" w:rsidDel="00BA01BF">
          <w:delText>well</w:delText>
        </w:r>
        <w:r w:rsidR="006817E5" w:rsidDel="00BA01BF">
          <w:delText>-trained person</w:delText>
        </w:r>
      </w:del>
      <w:ins w:id="212" w:author="Kletzenbauer Petra" w:date="2016-01-24T08:04:00Z">
        <w:r w:rsidR="00BA01BF">
          <w:t xml:space="preserve"> skilled employee</w:t>
        </w:r>
      </w:ins>
      <w:ins w:id="213" w:author="Kletzenbauer Petra" w:date="2016-01-24T08:05:00Z">
        <w:r w:rsidR="00BA01BF">
          <w:t xml:space="preserve">, </w:t>
        </w:r>
      </w:ins>
      <w:ins w:id="214" w:author="Kletzenbauer Petra" w:date="2016-01-24T08:06:00Z">
        <w:r w:rsidR="00BA01BF">
          <w:t xml:space="preserve">who </w:t>
        </w:r>
      </w:ins>
      <w:ins w:id="215" w:author="Kletzenbauer Petra" w:date="2016-01-24T08:05:00Z">
        <w:r w:rsidR="00BA01BF">
          <w:t xml:space="preserve">usually </w:t>
        </w:r>
      </w:ins>
      <w:ins w:id="216" w:author="Kletzenbauer Petra" w:date="2016-01-24T08:06:00Z">
        <w:r w:rsidR="00BA01BF">
          <w:t>does not possess</w:t>
        </w:r>
      </w:ins>
      <w:ins w:id="217" w:author="Kletzenbauer Petra" w:date="2016-01-24T08:05:00Z">
        <w:r w:rsidR="00BA01BF">
          <w:t xml:space="preserve"> the </w:t>
        </w:r>
      </w:ins>
      <w:del w:id="218" w:author="Kletzenbauer Petra" w:date="2016-01-24T08:05:00Z">
        <w:r w:rsidR="006817E5" w:rsidDel="00BA01BF">
          <w:delText xml:space="preserve"> </w:delText>
        </w:r>
      </w:del>
      <w:ins w:id="219" w:author="Kletzenbauer Petra" w:date="2016-01-24T08:05:00Z">
        <w:r w:rsidR="00BA01BF">
          <w:t xml:space="preserve">required know-how in this field, </w:t>
        </w:r>
      </w:ins>
      <w:r w:rsidR="006817E5">
        <w:t xml:space="preserve">to assist a technician </w:t>
      </w:r>
      <w:del w:id="220" w:author="Kletzenbauer Petra" w:date="2016-01-24T08:05:00Z">
        <w:r w:rsidR="006817E5" w:rsidDel="00BA01BF">
          <w:delText xml:space="preserve">without special </w:delText>
        </w:r>
      </w:del>
      <w:del w:id="221" w:author="Kletzenbauer Petra" w:date="2016-01-24T08:04:00Z">
        <w:r w:rsidR="006817E5" w:rsidDel="00BA01BF">
          <w:delText xml:space="preserve">knowledge </w:delText>
        </w:r>
      </w:del>
      <w:del w:id="222" w:author="Kletzenbauer Petra" w:date="2016-01-24T08:05:00Z">
        <w:r w:rsidR="006817E5" w:rsidDel="00BA01BF">
          <w:delText xml:space="preserve">in </w:delText>
        </w:r>
        <w:r w:rsidR="00BE5A05" w:rsidDel="00BA01BF">
          <w:delText xml:space="preserve">this field </w:delText>
        </w:r>
      </w:del>
      <w:ins w:id="223" w:author="Kletzenbauer Petra" w:date="2016-01-24T08:07:00Z">
        <w:r w:rsidR="00C911E8">
          <w:t xml:space="preserve">being consulted via </w:t>
        </w:r>
      </w:ins>
      <w:del w:id="224" w:author="Kletzenbauer Petra" w:date="2016-01-24T08:07:00Z">
        <w:r w:rsidR="00BE5A05" w:rsidDel="00C911E8">
          <w:delText xml:space="preserve">through </w:delText>
        </w:r>
        <w:r w:rsidR="002656CB" w:rsidDel="00C911E8">
          <w:delText>the use of</w:delText>
        </w:r>
      </w:del>
      <w:r w:rsidR="002656CB">
        <w:t xml:space="preserve"> </w:t>
      </w:r>
      <w:r w:rsidR="00BE5A05">
        <w:t xml:space="preserve">video </w:t>
      </w:r>
      <w:r w:rsidR="002656CB">
        <w:t>and audio streams</w:t>
      </w:r>
      <w:ins w:id="225" w:author="Kletzenbauer Petra" w:date="2016-01-24T08:07:00Z">
        <w:r w:rsidR="00C911E8">
          <w:t xml:space="preserve">. </w:t>
        </w:r>
      </w:ins>
      <w:ins w:id="226" w:author="Kletzenbauer Petra" w:date="2016-01-24T08:08:00Z">
        <w:r w:rsidR="00C911E8">
          <w:t>This form of remote troubleshooting has significantly reduced the costs for travel and work completion</w:t>
        </w:r>
      </w:ins>
      <w:del w:id="227" w:author="Kletzenbauer Petra" w:date="2016-01-24T08:08:00Z">
        <w:r w:rsidR="00CD4AF4" w:rsidRPr="00C911E8" w:rsidDel="00C911E8">
          <w:rPr>
            <w:lang w:val="en-US"/>
            <w:rPrChange w:id="228" w:author="Kletzenbauer Petra" w:date="2016-01-24T08:08:00Z">
              <w:rPr/>
            </w:rPrChange>
          </w:rPr>
          <w:delText>, thus reducing costs for travel and</w:delText>
        </w:r>
        <w:r w:rsidR="00BF2369" w:rsidRPr="00C911E8" w:rsidDel="00C911E8">
          <w:rPr>
            <w:lang w:val="en-US"/>
            <w:rPrChange w:id="229" w:author="Kletzenbauer Petra" w:date="2016-01-24T08:08:00Z">
              <w:rPr/>
            </w:rPrChange>
          </w:rPr>
          <w:delText xml:space="preserve"> the time until work completion</w:delText>
        </w:r>
        <w:r w:rsidR="00CD4AF4" w:rsidRPr="00C911E8" w:rsidDel="00C911E8">
          <w:rPr>
            <w:lang w:val="en-US"/>
            <w:rPrChange w:id="230" w:author="Kletzenbauer Petra" w:date="2016-01-24T08:08:00Z">
              <w:rPr/>
            </w:rPrChange>
          </w:rPr>
          <w:delText xml:space="preserve"> significantly</w:delText>
        </w:r>
      </w:del>
      <w:r w:rsidR="002656CB" w:rsidRPr="00C911E8">
        <w:rPr>
          <w:lang w:val="en-US"/>
          <w:rPrChange w:id="231" w:author="Kletzenbauer Petra" w:date="2016-01-24T08:08:00Z">
            <w:rPr/>
          </w:rPrChange>
        </w:rPr>
        <w:t xml:space="preserve"> (cf. Chen</w:t>
      </w:r>
      <w:r w:rsidR="00F00434" w:rsidRPr="00C911E8">
        <w:rPr>
          <w:lang w:val="en-US"/>
          <w:rPrChange w:id="232" w:author="Kletzenbauer Petra" w:date="2016-01-24T08:08:00Z">
            <w:rPr/>
          </w:rPrChange>
        </w:rPr>
        <w:t xml:space="preserve"> et al.</w:t>
      </w:r>
      <w:r w:rsidR="002656CB" w:rsidRPr="00C911E8">
        <w:rPr>
          <w:lang w:val="en-US"/>
          <w:rPrChange w:id="233" w:author="Kletzenbauer Petra" w:date="2016-01-24T08:08:00Z">
            <w:rPr/>
          </w:rPrChange>
        </w:rPr>
        <w:t xml:space="preserve"> </w:t>
      </w:r>
      <w:r w:rsidR="00F00434" w:rsidRPr="00C911E8">
        <w:rPr>
          <w:lang w:val="en-US"/>
          <w:rPrChange w:id="234" w:author="Kletzenbauer Petra" w:date="2016-01-24T08:08:00Z">
            <w:rPr/>
          </w:rPrChange>
        </w:rPr>
        <w:t>2013, p. </w:t>
      </w:r>
      <w:r w:rsidR="002656CB" w:rsidRPr="00C911E8">
        <w:rPr>
          <w:lang w:val="en-US"/>
          <w:rPrChange w:id="235" w:author="Kletzenbauer Petra" w:date="2016-01-24T08:08:00Z">
            <w:rPr/>
          </w:rPrChange>
        </w:rPr>
        <w:t>1).</w:t>
      </w:r>
    </w:p>
    <w:p w14:paraId="629D00D0" w14:textId="03B7E704" w:rsidR="00813BC6" w:rsidRDefault="00813BC6">
      <w:pPr>
        <w:jc w:val="both"/>
        <w:pPrChange w:id="236" w:author="Kletzenbauer Petra" w:date="2016-01-24T07:44:00Z">
          <w:pPr/>
        </w:pPrChange>
      </w:pPr>
      <w:r>
        <w:t xml:space="preserve">This chapter will take a deeper look </w:t>
      </w:r>
      <w:del w:id="237" w:author="Kletzenbauer Petra" w:date="2016-01-24T07:58:00Z">
        <w:r w:rsidDel="00A44E01">
          <w:delText xml:space="preserve">into </w:delText>
        </w:r>
      </w:del>
      <w:ins w:id="238" w:author="Kletzenbauer Petra" w:date="2016-01-24T07:58:00Z">
        <w:r w:rsidR="00A44E01">
          <w:t xml:space="preserve">at </w:t>
        </w:r>
      </w:ins>
      <w:r>
        <w:t>the necessary requirements of remote support applications</w:t>
      </w:r>
      <w:r w:rsidR="002B360D">
        <w:t>, their essential features as well as the technology and hardware that are required to implement them.</w:t>
      </w:r>
      <w:r w:rsidR="005D3B34">
        <w:t xml:space="preserve"> Finally, a conclusion will be drawn how a remote support application in a factory setting can be implemented to exploit its full potential.</w:t>
      </w:r>
    </w:p>
    <w:p w14:paraId="3C350B06" w14:textId="23BC34A5" w:rsidR="00414ADE" w:rsidRDefault="00483D2A">
      <w:pPr>
        <w:pStyle w:val="berschrift2"/>
        <w:jc w:val="both"/>
        <w:pPrChange w:id="239" w:author="Kletzenbauer Petra" w:date="2016-01-24T07:44:00Z">
          <w:pPr>
            <w:pStyle w:val="berschrift2"/>
          </w:pPr>
        </w:pPrChange>
      </w:pPr>
      <w:bookmarkStart w:id="240" w:name="_Toc440900372"/>
      <w:r>
        <w:t>Requirements</w:t>
      </w:r>
      <w:bookmarkEnd w:id="240"/>
      <w:ins w:id="241" w:author="Michael Stifter" w:date="2016-01-25T11:00:00Z">
        <w:r w:rsidR="00DB4729">
          <w:t>l</w:t>
        </w:r>
      </w:ins>
    </w:p>
    <w:p w14:paraId="59F4A864" w14:textId="43F1E8CD" w:rsidR="00FF6F83" w:rsidRDefault="00483D2A">
      <w:pPr>
        <w:jc w:val="both"/>
        <w:pPrChange w:id="242" w:author="Kletzenbauer Petra" w:date="2016-01-24T07:44:00Z">
          <w:pPr/>
        </w:pPrChange>
      </w:pPr>
      <w:r>
        <w:t>Huang et al. (2013, p. 1f) define several requirements that remote su</w:t>
      </w:r>
      <w:r w:rsidR="006D776E">
        <w:t>pport applications need to fulfi</w:t>
      </w:r>
      <w:r w:rsidR="00967C2C">
        <w:t>l</w:t>
      </w:r>
      <w:r>
        <w:t xml:space="preserve"> in order to be </w:t>
      </w:r>
      <w:r w:rsidR="00FF13F1">
        <w:t xml:space="preserve">beneficial: First, it is necessary for the </w:t>
      </w:r>
      <w:r w:rsidR="004350DE">
        <w:t xml:space="preserve">cooperating parties to communicate with each other </w:t>
      </w:r>
      <w:del w:id="243" w:author="Kletzenbauer Petra" w:date="2016-01-24T08:09:00Z">
        <w:r w:rsidR="004350DE" w:rsidDel="00E65C7A">
          <w:delText>by speech</w:delText>
        </w:r>
      </w:del>
      <w:ins w:id="244" w:author="Kletzenbauer Petra" w:date="2016-01-24T08:09:00Z">
        <w:r w:rsidR="00E65C7A">
          <w:t>verbally</w:t>
        </w:r>
      </w:ins>
      <w:r w:rsidR="004350DE">
        <w:t>.</w:t>
      </w:r>
      <w:r w:rsidR="001A0A1E">
        <w:t xml:space="preserve"> Second, the </w:t>
      </w:r>
      <w:del w:id="245" w:author="Kletzenbauer Petra" w:date="2016-01-24T08:09:00Z">
        <w:r w:rsidR="001A0A1E" w:rsidDel="00E65C7A">
          <w:delText xml:space="preserve">helping </w:delText>
        </w:r>
      </w:del>
      <w:ins w:id="246" w:author="Kletzenbauer Petra" w:date="2016-01-24T08:09:00Z">
        <w:r w:rsidR="00E65C7A">
          <w:t xml:space="preserve">consulted </w:t>
        </w:r>
      </w:ins>
      <w:r w:rsidR="001A0A1E">
        <w:t xml:space="preserve">expert should be able to have the same visual field as the worker to be able to provide a maximum level of assistance. </w:t>
      </w:r>
      <w:r w:rsidR="00CA0349">
        <w:t>Furthermore</w:t>
      </w:r>
      <w:r w:rsidR="001A0A1E">
        <w:t>, „the helper should be able to point to the objects in the workspace and use […] hand gestures to guide the worker</w:t>
      </w:r>
      <w:proofErr w:type="gramStart"/>
      <w:r w:rsidR="001A0A1E">
        <w:t>“ (</w:t>
      </w:r>
      <w:proofErr w:type="gramEnd"/>
      <w:r w:rsidR="001A0A1E">
        <w:t xml:space="preserve">Huang et al. 2013, p. 2), which the worker should in turn be able to see. </w:t>
      </w:r>
      <w:r w:rsidR="006D776E">
        <w:t xml:space="preserve">Ideally, both hands of the worker </w:t>
      </w:r>
      <w:r w:rsidR="001A0A1E">
        <w:t xml:space="preserve">are </w:t>
      </w:r>
      <w:r w:rsidR="006D776E">
        <w:t xml:space="preserve">free to </w:t>
      </w:r>
      <w:r w:rsidR="00FF6F83">
        <w:t xml:space="preserve">enable the performance of physical tasks under </w:t>
      </w:r>
      <w:r w:rsidR="00B161EF">
        <w:t xml:space="preserve">a </w:t>
      </w:r>
      <w:r w:rsidR="00FF6F83">
        <w:t>mini</w:t>
      </w:r>
      <w:r w:rsidR="00C35AE2">
        <w:t>m</w:t>
      </w:r>
      <w:r w:rsidR="00FF6F83">
        <w:t xml:space="preserve">um of </w:t>
      </w:r>
      <w:r w:rsidR="00C35AE2">
        <w:t xml:space="preserve">confinement in the </w:t>
      </w:r>
      <w:r w:rsidR="00B161EF">
        <w:t>working</w:t>
      </w:r>
      <w:r w:rsidR="001D0F95">
        <w:t xml:space="preserve"> environment</w:t>
      </w:r>
      <w:r w:rsidR="00B161EF">
        <w:t xml:space="preserve"> and,</w:t>
      </w:r>
      <w:r w:rsidR="00FF6F83">
        <w:t xml:space="preserve"> additionally, increase</w:t>
      </w:r>
      <w:r w:rsidR="001D0F95">
        <w:t xml:space="preserve"> the safety conditions for the worker</w:t>
      </w:r>
      <w:r w:rsidR="00FF6F83">
        <w:t>.</w:t>
      </w:r>
      <w:r w:rsidR="00CA0349">
        <w:t xml:space="preserve"> Last</w:t>
      </w:r>
      <w:r w:rsidR="004F0EA3">
        <w:t>,</w:t>
      </w:r>
      <w:r w:rsidR="001928A0">
        <w:t xml:space="preserve"> it is important for the worker to have the abi</w:t>
      </w:r>
      <w:r w:rsidR="00BC339F">
        <w:t>lity to move around the factory (cf. Huang et al. 2013, p. 2).</w:t>
      </w:r>
    </w:p>
    <w:p w14:paraId="19ECDB8C" w14:textId="77777777" w:rsidR="00414ADE" w:rsidRDefault="00874CD2">
      <w:pPr>
        <w:pStyle w:val="berschrift2"/>
        <w:jc w:val="both"/>
        <w:pPrChange w:id="247" w:author="Kletzenbauer Petra" w:date="2016-01-24T07:44:00Z">
          <w:pPr>
            <w:pStyle w:val="berschrift2"/>
          </w:pPr>
        </w:pPrChange>
      </w:pPr>
      <w:bookmarkStart w:id="248" w:name="_Toc440900373"/>
      <w:r>
        <w:lastRenderedPageBreak/>
        <w:t>Essential f</w:t>
      </w:r>
      <w:r w:rsidR="00414ADE">
        <w:t>eatures</w:t>
      </w:r>
      <w:bookmarkEnd w:id="248"/>
    </w:p>
    <w:p w14:paraId="2EAF4DD2" w14:textId="77777777" w:rsidR="00DA0B2B" w:rsidRDefault="00DA0B2B">
      <w:pPr>
        <w:pStyle w:val="berschrift3"/>
        <w:jc w:val="both"/>
        <w:pPrChange w:id="249" w:author="Kletzenbauer Petra" w:date="2016-01-24T07:44:00Z">
          <w:pPr>
            <w:pStyle w:val="berschrift3"/>
          </w:pPr>
        </w:pPrChange>
      </w:pPr>
      <w:bookmarkStart w:id="250" w:name="_Toc440900374"/>
      <w:r>
        <w:t>Audio and video stream</w:t>
      </w:r>
      <w:bookmarkEnd w:id="250"/>
    </w:p>
    <w:p w14:paraId="16494177" w14:textId="057DD6AC" w:rsidR="005D3B34" w:rsidRPr="005D3B34" w:rsidRDefault="00522E33">
      <w:pPr>
        <w:jc w:val="both"/>
        <w:pPrChange w:id="251" w:author="Kletzenbauer Petra" w:date="2016-01-24T07:44:00Z">
          <w:pPr/>
        </w:pPrChange>
      </w:pPr>
      <w:r>
        <w:t xml:space="preserve">Huang et al. (2013, p. 2) argue that a setting where the participating parties are able to hear and </w:t>
      </w:r>
      <w:del w:id="252" w:author="Kletzenbauer Petra" w:date="2016-01-24T08:10:00Z">
        <w:r w:rsidDel="00E65C7A">
          <w:delText xml:space="preserve">to </w:delText>
        </w:r>
      </w:del>
      <w:r>
        <w:t xml:space="preserve">speak to each other is substantially more effective than </w:t>
      </w:r>
      <w:del w:id="253" w:author="Kletzenbauer Petra" w:date="2016-01-24T08:10:00Z">
        <w:r w:rsidDel="00E65C7A">
          <w:delText xml:space="preserve">when they have to communicate over </w:delText>
        </w:r>
      </w:del>
      <w:r>
        <w:t>text messages. They proposed the most efficient workspace setup to be one where the helper has a „panoramic view of the worker’s workspace</w:t>
      </w:r>
      <w:proofErr w:type="gramStart"/>
      <w:r>
        <w:t>“ (</w:t>
      </w:r>
      <w:proofErr w:type="gramEnd"/>
      <w:r>
        <w:t xml:space="preserve">Huang et al. 2013, p. 2). </w:t>
      </w:r>
      <w:commentRangeStart w:id="254"/>
      <w:r w:rsidR="0054312E">
        <w:t>This is essential in keeping the overall awareness of the working environment</w:t>
      </w:r>
      <w:commentRangeEnd w:id="254"/>
      <w:r w:rsidR="00E65C7A">
        <w:rPr>
          <w:rStyle w:val="Kommentarzeichen"/>
        </w:rPr>
        <w:commentReference w:id="254"/>
      </w:r>
      <w:r w:rsidR="0054312E">
        <w:t xml:space="preserve">. The worker, on the other hand, does not need to see the helper or his </w:t>
      </w:r>
      <w:del w:id="255" w:author="Kletzenbauer Petra" w:date="2016-01-24T08:11:00Z">
        <w:r w:rsidR="0054312E" w:rsidDel="00E65C7A">
          <w:delText>enviroment</w:delText>
        </w:r>
      </w:del>
      <w:ins w:id="256" w:author="Kletzenbauer Petra" w:date="2016-01-24T08:11:00Z">
        <w:r w:rsidR="00E65C7A">
          <w:t>environment</w:t>
        </w:r>
      </w:ins>
      <w:r w:rsidR="0054312E">
        <w:t xml:space="preserve"> on screen, but instead his own video feed enhanced with overlay indicators suggesting possible solutions to a task. Additionally, they should able to communicate over a wireless network</w:t>
      </w:r>
      <w:r w:rsidR="00AA68FC">
        <w:t xml:space="preserve"> </w:t>
      </w:r>
      <w:del w:id="257" w:author="Kletzenbauer Petra" w:date="2016-01-24T08:11:00Z">
        <w:r w:rsidR="00AA68FC" w:rsidDel="00E65C7A">
          <w:delText xml:space="preserve">over </w:delText>
        </w:r>
      </w:del>
      <w:ins w:id="258" w:author="Kletzenbauer Petra" w:date="2016-01-24T08:11:00Z">
        <w:r w:rsidR="00E65C7A">
          <w:t xml:space="preserve">using </w:t>
        </w:r>
      </w:ins>
      <w:r w:rsidR="00AA68FC">
        <w:t>microphones and speakers (cf. Huang et al. 2013, p. 2).</w:t>
      </w:r>
    </w:p>
    <w:p w14:paraId="13613359" w14:textId="77777777" w:rsidR="00414ADE" w:rsidRDefault="00414ADE">
      <w:pPr>
        <w:pStyle w:val="berschrift3"/>
        <w:jc w:val="both"/>
        <w:pPrChange w:id="259" w:author="Kletzenbauer Petra" w:date="2016-01-24T07:44:00Z">
          <w:pPr>
            <w:pStyle w:val="berschrift3"/>
          </w:pPr>
        </w:pPrChange>
      </w:pPr>
      <w:bookmarkStart w:id="260" w:name="_Toc440900375"/>
      <w:r>
        <w:t>Overlay indicators</w:t>
      </w:r>
      <w:bookmarkEnd w:id="260"/>
    </w:p>
    <w:p w14:paraId="12FB8AE4" w14:textId="2FF0D68E" w:rsidR="00CF766B" w:rsidRPr="00CF766B" w:rsidRDefault="007A5DF2">
      <w:pPr>
        <w:jc w:val="both"/>
        <w:pPrChange w:id="261" w:author="Kletzenbauer Petra" w:date="2016-01-24T07:44:00Z">
          <w:pPr/>
        </w:pPrChange>
      </w:pPr>
      <w:r>
        <w:t xml:space="preserve">It is possible that some technical details are difficult to explain </w:t>
      </w:r>
      <w:del w:id="262" w:author="Kletzenbauer Petra" w:date="2016-01-24T08:11:00Z">
        <w:r w:rsidR="00A047DA" w:rsidDel="00E65C7A">
          <w:delText>by speech</w:delText>
        </w:r>
      </w:del>
      <w:ins w:id="263" w:author="Kletzenbauer Petra" w:date="2016-01-24T08:11:00Z">
        <w:r w:rsidR="00E65C7A">
          <w:t xml:space="preserve"> verbally</w:t>
        </w:r>
      </w:ins>
      <w:del w:id="264" w:author="Kletzenbauer Petra" w:date="2016-01-24T08:12:00Z">
        <w:r w:rsidR="00A047DA" w:rsidDel="00E65C7A">
          <w:delText xml:space="preserve"> only</w:delText>
        </w:r>
      </w:del>
      <w:r w:rsidR="00A047DA">
        <w:t>, even when the helper has a complete understanding of the solution to the problem. Chen et al. (2013, p. 5) describe this situation as an „uneven […] knowledge distribution</w:t>
      </w:r>
      <w:proofErr w:type="gramStart"/>
      <w:r w:rsidR="00A047DA">
        <w:t>“ between</w:t>
      </w:r>
      <w:proofErr w:type="gramEnd"/>
      <w:r w:rsidR="00A047DA">
        <w:t xml:space="preserve"> the two involved parties. A solution to this problem could be the opportunity to draw simple sketches on the screen, which are transferred to the other person’s screen and subsequently rendered</w:t>
      </w:r>
      <w:del w:id="265" w:author="Kletzenbauer Petra" w:date="2016-01-24T08:12:00Z">
        <w:r w:rsidR="00A047DA" w:rsidDel="00E65C7A">
          <w:delText xml:space="preserve"> there</w:delText>
        </w:r>
      </w:del>
      <w:r w:rsidR="00CE5EE8">
        <w:t xml:space="preserve"> on top</w:t>
      </w:r>
      <w:r w:rsidR="00831B31">
        <w:t xml:space="preserve"> the video feed. These overlay indicators can</w:t>
      </w:r>
      <w:r w:rsidR="00A047DA">
        <w:t xml:space="preserve"> significantly improve the mutual understanding between the helper and the worker </w:t>
      </w:r>
      <w:del w:id="266" w:author="Kletzenbauer Petra" w:date="2016-01-24T08:13:00Z">
        <w:r w:rsidR="00A047DA" w:rsidDel="00E65C7A">
          <w:delText xml:space="preserve">about </w:delText>
        </w:r>
      </w:del>
      <w:ins w:id="267" w:author="Kletzenbauer Petra" w:date="2016-01-24T08:13:00Z">
        <w:r w:rsidR="00E65C7A">
          <w:t xml:space="preserve">concerning </w:t>
        </w:r>
      </w:ins>
      <w:r w:rsidR="00A047DA">
        <w:t>the problem at hand and possible remedies (cf. Chen et al. 2013, p. 5).</w:t>
      </w:r>
    </w:p>
    <w:p w14:paraId="570C1116" w14:textId="77777777" w:rsidR="00EF7E9C" w:rsidRDefault="00EF7E9C">
      <w:pPr>
        <w:pStyle w:val="berschrift3"/>
        <w:jc w:val="both"/>
        <w:pPrChange w:id="268" w:author="Kletzenbauer Petra" w:date="2016-01-24T07:44:00Z">
          <w:pPr>
            <w:pStyle w:val="berschrift3"/>
          </w:pPr>
        </w:pPrChange>
      </w:pPr>
      <w:bookmarkStart w:id="269" w:name="_Toc440900376"/>
      <w:r>
        <w:t>Gestures</w:t>
      </w:r>
      <w:bookmarkEnd w:id="269"/>
    </w:p>
    <w:p w14:paraId="04F8650B" w14:textId="4563CFB1" w:rsidR="0089445B" w:rsidRDefault="00F53102">
      <w:pPr>
        <w:jc w:val="both"/>
        <w:pPrChange w:id="270" w:author="Kletzenbauer Petra" w:date="2016-01-24T07:44:00Z">
          <w:pPr/>
        </w:pPrChange>
      </w:pPr>
      <w:r>
        <w:t xml:space="preserve">Chen et al. (2013, p. 5) propose another solution to improve the understanding in the assistance process: </w:t>
      </w:r>
      <w:ins w:id="271" w:author="Kletzenbauer Petra" w:date="2016-01-24T08:13:00Z">
        <w:r w:rsidR="00E65C7A">
          <w:t>t</w:t>
        </w:r>
      </w:ins>
      <w:del w:id="272" w:author="Kletzenbauer Petra" w:date="2016-01-24T08:13:00Z">
        <w:r w:rsidDel="00E65C7A">
          <w:delText>T</w:delText>
        </w:r>
      </w:del>
      <w:r>
        <w:t xml:space="preserve">he display of hand gestures in addition to the previously described overlay indicators. This can be particularly useful when there </w:t>
      </w:r>
      <w:proofErr w:type="gramStart"/>
      <w:r>
        <w:t>is</w:t>
      </w:r>
      <w:proofErr w:type="gramEnd"/>
      <w:r>
        <w:t xml:space="preserve"> a large number of different components on the screen or the worker has a limited amount of knowledge about the malfunctioning system. In that case, hand gestures from the helper can be a valuable addition to verbal comments and overlay indica</w:t>
      </w:r>
      <w:r w:rsidR="00831B31">
        <w:t>tors. Possible gestures could include</w:t>
      </w:r>
      <w:r>
        <w:t xml:space="preserve"> pointing to specific objects, holding and pressing, wiping as well as turning or screwing objects in certain direc</w:t>
      </w:r>
      <w:r w:rsidR="000136F0">
        <w:t>tions</w:t>
      </w:r>
      <w:r>
        <w:t>.</w:t>
      </w:r>
    </w:p>
    <w:p w14:paraId="484907A0" w14:textId="77777777" w:rsidR="00F53102" w:rsidRPr="0089445B" w:rsidRDefault="000F5883">
      <w:pPr>
        <w:jc w:val="both"/>
        <w:pPrChange w:id="273" w:author="Kletzenbauer Petra" w:date="2016-01-24T07:44:00Z">
          <w:pPr/>
        </w:pPrChange>
      </w:pPr>
      <w:r>
        <w:t>W</w:t>
      </w:r>
      <w:r w:rsidR="009927FB">
        <w:t>hile this feature is indisputably helpful, its implementation</w:t>
      </w:r>
      <w:r>
        <w:t>, however,</w:t>
      </w:r>
      <w:r w:rsidR="009927FB">
        <w:t xml:space="preserve"> cannot be considered trivial. </w:t>
      </w:r>
      <w:r w:rsidR="00B14C28">
        <w:t xml:space="preserve">It requires capturing the helper’s hand on top of a black </w:t>
      </w:r>
      <w:r w:rsidR="00B14C28">
        <w:lastRenderedPageBreak/>
        <w:t xml:space="preserve">background with a separate camera. Afterwards, the </w:t>
      </w:r>
      <w:r>
        <w:t xml:space="preserve">image is processed with a grey-scale function and, subsequently, converted into a mask image, where pixels below a certain threshold value are set to </w:t>
      </w:r>
      <w:proofErr w:type="gramStart"/>
      <w:r>
        <w:t>black,</w:t>
      </w:r>
      <w:proofErr w:type="gramEnd"/>
      <w:r>
        <w:t xml:space="preserve"> and those above are set to white. Finally, all black pixels are becoming transparent, and the resulting image can be shown on top of the video feed of the worker (cf. Chen et al. 2013, p. 5).</w:t>
      </w:r>
    </w:p>
    <w:p w14:paraId="34B65A8B" w14:textId="77777777" w:rsidR="00414ADE" w:rsidRDefault="00414ADE">
      <w:pPr>
        <w:pStyle w:val="berschrift3"/>
        <w:jc w:val="both"/>
        <w:pPrChange w:id="274" w:author="Kletzenbauer Petra" w:date="2016-01-24T07:44:00Z">
          <w:pPr>
            <w:pStyle w:val="berschrift3"/>
          </w:pPr>
        </w:pPrChange>
      </w:pPr>
      <w:bookmarkStart w:id="275" w:name="_Toc440900377"/>
      <w:r>
        <w:t xml:space="preserve">Pause </w:t>
      </w:r>
      <w:r w:rsidR="00CF766B">
        <w:t>video feed</w:t>
      </w:r>
      <w:bookmarkEnd w:id="275"/>
    </w:p>
    <w:p w14:paraId="52BC6308" w14:textId="77777777" w:rsidR="000E47D0" w:rsidRDefault="00CF766B">
      <w:pPr>
        <w:jc w:val="both"/>
        <w:pPrChange w:id="276" w:author="Kletzenbauer Petra" w:date="2016-01-24T07:44:00Z">
          <w:pPr/>
        </w:pPrChange>
      </w:pPr>
      <w:r>
        <w:t xml:space="preserve">An </w:t>
      </w:r>
      <w:r w:rsidR="00874CD2">
        <w:t xml:space="preserve">additional </w:t>
      </w:r>
      <w:r>
        <w:t>essential feature is the possibility to pause the video feed. A constantly running video stream would aggravate the assi</w:t>
      </w:r>
      <w:r w:rsidR="00745BD1">
        <w:t xml:space="preserve">stance of the helper immensely, because the helper would have to draw the indicators on a moving, most likely unsteady image. This is unacceptable in terms of usefulness for both the helper and the worker. </w:t>
      </w:r>
      <w:r w:rsidR="00E95224">
        <w:t>Consequently, a remote support application must feature the possibility to freeze the video feed in order to provide a maximum level of assistance (cf. Chen et al. 2013, p. 4).</w:t>
      </w:r>
    </w:p>
    <w:p w14:paraId="20301043" w14:textId="77777777" w:rsidR="00ED6380" w:rsidRDefault="00ED6380">
      <w:pPr>
        <w:pStyle w:val="berschrift2"/>
        <w:jc w:val="both"/>
        <w:pPrChange w:id="277" w:author="Kletzenbauer Petra" w:date="2016-01-24T07:44:00Z">
          <w:pPr>
            <w:pStyle w:val="berschrift2"/>
          </w:pPr>
        </w:pPrChange>
      </w:pPr>
      <w:bookmarkStart w:id="278" w:name="_Toc440900378"/>
      <w:r>
        <w:t>Connection architecture</w:t>
      </w:r>
      <w:bookmarkEnd w:id="278"/>
    </w:p>
    <w:p w14:paraId="6EEC9275" w14:textId="77777777" w:rsidR="00ED6380" w:rsidRDefault="00ED6380">
      <w:pPr>
        <w:pStyle w:val="berschrift3"/>
        <w:jc w:val="both"/>
        <w:pPrChange w:id="279" w:author="Kletzenbauer Petra" w:date="2016-01-24T07:44:00Z">
          <w:pPr>
            <w:pStyle w:val="berschrift3"/>
          </w:pPr>
        </w:pPrChange>
      </w:pPr>
      <w:bookmarkStart w:id="280" w:name="_Toc440900379"/>
      <w:r>
        <w:t>Client-server</w:t>
      </w:r>
      <w:bookmarkEnd w:id="280"/>
    </w:p>
    <w:p w14:paraId="04BB9495" w14:textId="77777777" w:rsidR="00ED6380" w:rsidRDefault="00ED6380">
      <w:pPr>
        <w:jc w:val="both"/>
        <w:pPrChange w:id="281" w:author="Kletzenbauer Petra" w:date="2016-01-24T07:44:00Z">
          <w:pPr/>
        </w:pPrChange>
      </w:pPr>
      <w:r>
        <w:t xml:space="preserve">In a client-server network, both parties exchange data over a network connection. Clients can request files from the server, for instance via protocols like HTTP, or any other protocol the server can process. The server’s task is to fulfil the request of the client. In other words, the server </w:t>
      </w:r>
      <w:r>
        <w:rPr>
          <w:i/>
        </w:rPr>
        <w:t>responds</w:t>
      </w:r>
      <w:r>
        <w:t xml:space="preserve"> to it. In a standard HTTP environment, this principle is called request-response. </w:t>
      </w:r>
      <w:proofErr w:type="gramStart"/>
      <w:r>
        <w:t>(cf. Sinha 1992, p. 78f).</w:t>
      </w:r>
      <w:proofErr w:type="gramEnd"/>
    </w:p>
    <w:p w14:paraId="2B3FD832" w14:textId="77777777" w:rsidR="00ED6380" w:rsidRDefault="00425F71">
      <w:pPr>
        <w:jc w:val="both"/>
        <w:pPrChange w:id="282" w:author="Kletzenbauer Petra" w:date="2016-01-24T07:44:00Z">
          <w:pPr/>
        </w:pPrChange>
      </w:pPr>
      <w:r>
        <w:t xml:space="preserve">While HTTP is a stateless protocol, </w:t>
      </w:r>
      <w:r w:rsidR="00ED6380">
        <w:t>it is possible to maintain a full-duplex connection between client and server</w:t>
      </w:r>
      <w:r>
        <w:t xml:space="preserve"> since the introduction of WebSockets</w:t>
      </w:r>
      <w:r w:rsidR="00ED6380">
        <w:t>. The standard HTTP connection is upgraded to a WebSocket connection with an additional initial handshake, which enables WebSockets to use the same port as used for the HTTP connection. A significant advantage of this approach is the low latency for network transfer (cf. Davies, Zeiss &amp; Gabner 2012, p. 3).</w:t>
      </w:r>
    </w:p>
    <w:p w14:paraId="4B55B541" w14:textId="77777777" w:rsidR="00ED6380" w:rsidRPr="00427450" w:rsidRDefault="00ED6380">
      <w:pPr>
        <w:jc w:val="both"/>
        <w:pPrChange w:id="283" w:author="Kletzenbauer Petra" w:date="2016-01-24T07:44:00Z">
          <w:pPr/>
        </w:pPrChange>
      </w:pPr>
      <w:r>
        <w:t xml:space="preserve">For the implementation of a remote support application using this architecture, this implies that if two clients want to exchange data like audio and video streams, the server must implement the logic to facilitate this functionality. The main tasks are setting up a connection between two users and transfer the received data from one client to the other. It has to be noted, that in the scenario at hand there is no actual connection between the users but rather separate client-server request and </w:t>
      </w:r>
      <w:r>
        <w:lastRenderedPageBreak/>
        <w:t>response connections handled by the server. To the clients, however, it appears like they are connected together directly, while in realit</w:t>
      </w:r>
      <w:r w:rsidR="00AE11D9">
        <w:t>y the data is transferred over the</w:t>
      </w:r>
      <w:r>
        <w:t xml:space="preserve"> server. Consequently, the latency for the network transfer is higher, even when WebSockets are used for maintaining connections between the server and the clients.</w:t>
      </w:r>
    </w:p>
    <w:p w14:paraId="32175635" w14:textId="77777777" w:rsidR="00ED6380" w:rsidRDefault="00ED6380">
      <w:pPr>
        <w:pStyle w:val="berschrift3"/>
        <w:jc w:val="both"/>
        <w:pPrChange w:id="284" w:author="Kletzenbauer Petra" w:date="2016-01-24T07:44:00Z">
          <w:pPr>
            <w:pStyle w:val="berschrift3"/>
          </w:pPr>
        </w:pPrChange>
      </w:pPr>
      <w:bookmarkStart w:id="285" w:name="_Toc440900380"/>
      <w:r>
        <w:t>Peer-to-peer</w:t>
      </w:r>
      <w:bookmarkEnd w:id="285"/>
    </w:p>
    <w:p w14:paraId="4452EFB1" w14:textId="3FFC711C" w:rsidR="00ED6380" w:rsidRDefault="00FC78F7">
      <w:pPr>
        <w:jc w:val="both"/>
        <w:pPrChange w:id="286" w:author="Kletzenbauer Petra" w:date="2016-01-24T07:44:00Z">
          <w:pPr/>
        </w:pPrChange>
      </w:pPr>
      <w:del w:id="287" w:author="Kletzenbauer Petra" w:date="2016-01-24T08:16:00Z">
        <w:r w:rsidDel="00E65C7A">
          <w:delText>Comparatively</w:delText>
        </w:r>
      </w:del>
      <w:ins w:id="288" w:author="Kletzenbauer Petra" w:date="2016-01-24T08:16:00Z">
        <w:r w:rsidR="00E65C7A">
          <w:t>In comparison</w:t>
        </w:r>
      </w:ins>
      <w:del w:id="289" w:author="Kletzenbauer Petra" w:date="2016-01-24T08:16:00Z">
        <w:r w:rsidDel="00E65C7A">
          <w:delText>,</w:delText>
        </w:r>
      </w:del>
      <w:r>
        <w:t xml:space="preserve"> w</w:t>
      </w:r>
      <w:r w:rsidR="00ED6380">
        <w:t>ith peer-to-peer connections, clients are linked together directly, over the shortest available network pat</w:t>
      </w:r>
      <w:r>
        <w:t xml:space="preserve">h. This setup </w:t>
      </w:r>
      <w:r w:rsidR="00ED6380">
        <w:t xml:space="preserve">results in lower latency for the network transfer compared to a client-server architecture. It has to be noted, however, that in order </w:t>
      </w:r>
      <w:del w:id="290" w:author="Kletzenbauer Petra" w:date="2016-01-24T08:17:00Z">
        <w:r w:rsidR="00ED6380" w:rsidDel="00A14BF6">
          <w:delText>for setting up</w:delText>
        </w:r>
      </w:del>
      <w:ins w:id="291" w:author="Kletzenbauer Petra" w:date="2016-01-24T08:17:00Z">
        <w:r w:rsidR="00A14BF6">
          <w:t>to set up</w:t>
        </w:r>
      </w:ins>
      <w:r w:rsidR="00ED6380">
        <w:t xml:space="preserve"> a peer-to-peer connection, a </w:t>
      </w:r>
      <w:r w:rsidR="0037391C">
        <w:t xml:space="preserve">management </w:t>
      </w:r>
      <w:r w:rsidR="00ED6380">
        <w:t>server is still necessary for the clients to find each other and start the connection. After the connection setup, the data is exchanged directly, without passing the server. This paradigm benefits remote support applications because they are inherently data-intense due to the constant amount of data transfer of audio and video streaming.</w:t>
      </w:r>
    </w:p>
    <w:p w14:paraId="3CC23B3C" w14:textId="033C2355" w:rsidR="00ED6380" w:rsidRDefault="00ED6380">
      <w:pPr>
        <w:jc w:val="both"/>
        <w:pPrChange w:id="292" w:author="Kletzenbauer Petra" w:date="2016-01-24T07:44:00Z">
          <w:pPr/>
        </w:pPrChange>
      </w:pPr>
      <w:r>
        <w:t xml:space="preserve">One peer-to-peer technology that has emerged over the past few years is Web Real-Time Communication (WebRTC). It enables web browsers and mobile applications to share peer-to-peer connections without the installation of additional software or plugins. This offers a substantial advantage to web developers, who are now able to implement real-time communication applications </w:t>
      </w:r>
      <w:del w:id="293" w:author="Kletzenbauer Petra" w:date="2016-01-24T08:19:00Z">
        <w:r w:rsidDel="00A14BF6">
          <w:delText xml:space="preserve">like </w:delText>
        </w:r>
      </w:del>
      <w:ins w:id="294" w:author="Kletzenbauer Petra" w:date="2016-01-24T08:19:00Z">
        <w:r w:rsidR="00A14BF6">
          <w:t xml:space="preserve">such as </w:t>
        </w:r>
      </w:ins>
      <w:r>
        <w:t xml:space="preserve">video chats for web browsers </w:t>
      </w:r>
      <w:del w:id="295" w:author="Kletzenbauer Petra" w:date="2016-01-24T08:18:00Z">
        <w:r w:rsidDel="00A14BF6">
          <w:delText>with the use</w:delText>
        </w:r>
      </w:del>
      <w:ins w:id="296" w:author="Kletzenbauer Petra" w:date="2016-01-24T08:18:00Z">
        <w:r w:rsidR="00A14BF6">
          <w:t>using a</w:t>
        </w:r>
      </w:ins>
      <w:del w:id="297" w:author="Kletzenbauer Petra" w:date="2016-01-24T08:18:00Z">
        <w:r w:rsidDel="00A14BF6">
          <w:delText xml:space="preserve"> of a J</w:delText>
        </w:r>
      </w:del>
      <w:ins w:id="298" w:author="Kletzenbauer Petra" w:date="2016-01-24T08:18:00Z">
        <w:r w:rsidR="00A14BF6">
          <w:t>J</w:t>
        </w:r>
      </w:ins>
      <w:r>
        <w:t>avaScript API</w:t>
      </w:r>
      <w:ins w:id="299" w:author="Kletzenbauer Petra" w:date="2016-01-24T08:19:00Z">
        <w:r w:rsidR="00A14BF6">
          <w:t xml:space="preserve">. </w:t>
        </w:r>
      </w:ins>
      <w:del w:id="300" w:author="Kletzenbauer Petra" w:date="2016-01-24T08:19:00Z">
        <w:r w:rsidDel="00A14BF6">
          <w:delText xml:space="preserve">, without any </w:delText>
        </w:r>
      </w:del>
      <w:ins w:id="301" w:author="Kletzenbauer Petra" w:date="2016-01-24T08:19:00Z">
        <w:r w:rsidR="00A14BF6">
          <w:t>S</w:t>
        </w:r>
      </w:ins>
      <w:del w:id="302" w:author="Kletzenbauer Petra" w:date="2016-01-24T08:19:00Z">
        <w:r w:rsidDel="00A14BF6">
          <w:delText>s</w:delText>
        </w:r>
      </w:del>
      <w:r>
        <w:t>pecial knowledge about telecommunication technology</w:t>
      </w:r>
      <w:ins w:id="303" w:author="Kletzenbauer Petra" w:date="2016-01-24T08:19:00Z">
        <w:r w:rsidR="00A14BF6">
          <w:t xml:space="preserve"> is not required. </w:t>
        </w:r>
      </w:ins>
      <w:del w:id="304" w:author="Kletzenbauer Petra" w:date="2016-01-24T08:19:00Z">
        <w:r w:rsidDel="00A14BF6">
          <w:delText>.</w:delText>
        </w:r>
      </w:del>
    </w:p>
    <w:p w14:paraId="02672FC9" w14:textId="77777777" w:rsidR="00E25697" w:rsidRDefault="00C14BC4">
      <w:pPr>
        <w:pStyle w:val="berschrift2"/>
        <w:jc w:val="both"/>
        <w:pPrChange w:id="305" w:author="Kletzenbauer Petra" w:date="2016-01-24T07:44:00Z">
          <w:pPr>
            <w:pStyle w:val="berschrift2"/>
          </w:pPr>
        </w:pPrChange>
      </w:pPr>
      <w:bookmarkStart w:id="306" w:name="_Toc440900381"/>
      <w:r>
        <w:t>Vision enhancing t</w:t>
      </w:r>
      <w:r w:rsidR="001C0A47">
        <w:t>echnologies</w:t>
      </w:r>
      <w:bookmarkEnd w:id="306"/>
    </w:p>
    <w:p w14:paraId="4BA0F455" w14:textId="6CF2579E" w:rsidR="00C14BC4" w:rsidRPr="00C14BC4" w:rsidRDefault="00C14BC4">
      <w:pPr>
        <w:jc w:val="both"/>
        <w:pPrChange w:id="307" w:author="Kletzenbauer Petra" w:date="2016-01-24T07:44:00Z">
          <w:pPr/>
        </w:pPrChange>
      </w:pPr>
      <w:proofErr w:type="gramStart"/>
      <w:r>
        <w:t>As</w:t>
      </w:r>
      <w:ins w:id="308" w:author="Kletzenbauer Petra" w:date="2016-01-24T08:19:00Z">
        <w:r w:rsidR="00A14BF6">
          <w:t xml:space="preserve"> already</w:t>
        </w:r>
      </w:ins>
      <w:r>
        <w:t xml:space="preserve"> indicated in chapter 2.2.2.</w:t>
      </w:r>
      <w:proofErr w:type="gramEnd"/>
      <w:del w:id="309" w:author="Kletzenbauer Petra" w:date="2016-01-24T08:19:00Z">
        <w:r w:rsidDel="00A14BF6">
          <w:delText xml:space="preserve"> above</w:delText>
        </w:r>
      </w:del>
      <w:r>
        <w:t xml:space="preserve">, overlay indicators can significantly </w:t>
      </w:r>
      <w:r w:rsidR="008A1392">
        <w:t>improve</w:t>
      </w:r>
      <w:r>
        <w:t xml:space="preserve"> the usefulness of a remote support application. </w:t>
      </w:r>
      <w:r w:rsidR="008D65FF">
        <w:t xml:space="preserve">To implement this functionality, </w:t>
      </w:r>
      <w:r w:rsidR="00B26261">
        <w:t>a vision technology like Augmented Reality or mixed reality could be used.</w:t>
      </w:r>
      <w:r w:rsidR="00014A4A">
        <w:t xml:space="preserve"> The characteristics of these two technologies </w:t>
      </w:r>
      <w:del w:id="310" w:author="Kletzenbauer Petra" w:date="2016-01-24T08:19:00Z">
        <w:r w:rsidR="00014A4A" w:rsidDel="00A14BF6">
          <w:delText>will be</w:delText>
        </w:r>
      </w:del>
      <w:ins w:id="311" w:author="Kletzenbauer Petra" w:date="2016-01-24T08:19:00Z">
        <w:r w:rsidR="00A14BF6">
          <w:t>are</w:t>
        </w:r>
      </w:ins>
      <w:r w:rsidR="00014A4A">
        <w:t xml:space="preserve"> </w:t>
      </w:r>
      <w:del w:id="312" w:author="Kletzenbauer Petra" w:date="2016-01-24T08:19:00Z">
        <w:r w:rsidR="00014A4A" w:rsidDel="00A14BF6">
          <w:delText xml:space="preserve">examined </w:delText>
        </w:r>
      </w:del>
      <w:ins w:id="313" w:author="Kletzenbauer Petra" w:date="2016-01-24T08:19:00Z">
        <w:r w:rsidR="00A14BF6">
          <w:t xml:space="preserve">discussed </w:t>
        </w:r>
      </w:ins>
      <w:r w:rsidR="00014A4A">
        <w:t>in the following</w:t>
      </w:r>
      <w:ins w:id="314" w:author="Kletzenbauer Petra" w:date="2016-01-24T08:20:00Z">
        <w:r w:rsidR="00A14BF6">
          <w:t xml:space="preserve"> chapters</w:t>
        </w:r>
      </w:ins>
      <w:del w:id="315" w:author="Kletzenbauer Petra" w:date="2016-01-24T08:20:00Z">
        <w:r w:rsidR="00014A4A" w:rsidDel="00A14BF6">
          <w:delText>.</w:delText>
        </w:r>
      </w:del>
    </w:p>
    <w:p w14:paraId="78CA3134" w14:textId="77777777" w:rsidR="001E3C84" w:rsidRDefault="001E3C84">
      <w:pPr>
        <w:pStyle w:val="berschrift3"/>
        <w:jc w:val="both"/>
        <w:pPrChange w:id="316" w:author="Kletzenbauer Petra" w:date="2016-01-24T07:44:00Z">
          <w:pPr>
            <w:pStyle w:val="berschrift3"/>
          </w:pPr>
        </w:pPrChange>
      </w:pPr>
      <w:bookmarkStart w:id="317" w:name="_Toc440900382"/>
      <w:r>
        <w:t>Augmented Reality</w:t>
      </w:r>
      <w:bookmarkEnd w:id="317"/>
    </w:p>
    <w:p w14:paraId="7FCE7DF0" w14:textId="77777777" w:rsidR="00C01DEA" w:rsidRPr="00C01DEA" w:rsidRDefault="008B5052">
      <w:pPr>
        <w:jc w:val="both"/>
        <w:pPrChange w:id="318" w:author="Kletzenbauer Petra" w:date="2016-01-24T07:44:00Z">
          <w:pPr/>
        </w:pPrChange>
      </w:pPr>
      <w:r>
        <w:t xml:space="preserve">Augmented Reality bridges the gap between the real world and Virtual Reality, a world that is entirely generated by computers. It does so by enhancing the senses of human beings, most commonly the visual sense, </w:t>
      </w:r>
      <w:r w:rsidR="00F368DC">
        <w:t>though less frequently also the sense of hearing or smell</w:t>
      </w:r>
      <w:r w:rsidR="00AC10C0">
        <w:t xml:space="preserve"> (cf. Bonsor n.d.)</w:t>
      </w:r>
      <w:r w:rsidR="00F368DC">
        <w:t xml:space="preserve">. </w:t>
      </w:r>
      <w:r w:rsidR="00AC10C0">
        <w:t xml:space="preserve">In other words, „Augmented Reality adds </w:t>
      </w:r>
      <w:r w:rsidR="00AC10C0">
        <w:lastRenderedPageBreak/>
        <w:t>graphics, sounds, haptic feedback and smell to the natural world as it exists</w:t>
      </w:r>
      <w:proofErr w:type="gramStart"/>
      <w:r w:rsidR="00AC10C0">
        <w:t>“ (</w:t>
      </w:r>
      <w:proofErr w:type="gramEnd"/>
      <w:r w:rsidR="00AC10C0">
        <w:t>Bonsor n.d.). Popular applications like Wikitude, for instance, recognize tourist attractions through user’s camera feeds and label them</w:t>
      </w:r>
      <w:r w:rsidR="00FC78F7">
        <w:t xml:space="preserve"> with information about it</w:t>
      </w:r>
      <w:r w:rsidR="00AC10C0">
        <w:t xml:space="preserve"> on the screen (cf. Wikitude 2016).</w:t>
      </w:r>
      <w:r w:rsidR="00196E82">
        <w:t xml:space="preserve"> </w:t>
      </w:r>
      <w:r w:rsidR="002C1FCB">
        <w:t>Most commonly</w:t>
      </w:r>
      <w:r w:rsidR="00A42776">
        <w:t>,</w:t>
      </w:r>
      <w:r w:rsidR="002C1FCB">
        <w:t xml:space="preserve"> there is a tracking engine that examines still frames</w:t>
      </w:r>
      <w:r w:rsidR="00A42776">
        <w:t xml:space="preserve"> of</w:t>
      </w:r>
      <w:r w:rsidR="002C1FCB">
        <w:t xml:space="preserve"> the video feed and matches them against </w:t>
      </w:r>
      <w:r w:rsidR="00A42776">
        <w:t xml:space="preserve">specific patterns. This technique </w:t>
      </w:r>
      <w:r w:rsidR="00153702">
        <w:t>originates from</w:t>
      </w:r>
      <w:r w:rsidR="00A42776">
        <w:t xml:space="preserve"> the field of computer vision.</w:t>
      </w:r>
    </w:p>
    <w:p w14:paraId="2FC26FAD" w14:textId="157A7917" w:rsidR="001E3C84" w:rsidRDefault="00F368DC">
      <w:pPr>
        <w:jc w:val="both"/>
        <w:pPrChange w:id="319" w:author="Kletzenbauer Petra" w:date="2016-01-24T07:44:00Z">
          <w:pPr/>
        </w:pPrChange>
      </w:pPr>
      <w:del w:id="320" w:author="Kletzenbauer Petra" w:date="2016-01-24T08:21:00Z">
        <w:r w:rsidDel="00A14BF6">
          <w:delText>Nevertheless</w:delText>
        </w:r>
      </w:del>
      <w:ins w:id="321" w:author="Kletzenbauer Petra" w:date="2016-01-24T08:21:00Z">
        <w:r w:rsidR="00A14BF6">
          <w:t>Despite their numerous beneficial features</w:t>
        </w:r>
      </w:ins>
      <w:r w:rsidR="00AD35D9">
        <w:t xml:space="preserve">, </w:t>
      </w:r>
      <w:proofErr w:type="gramStart"/>
      <w:r w:rsidR="00AD35D9">
        <w:t>Augmented Reality</w:t>
      </w:r>
      <w:r w:rsidR="00001D33">
        <w:t xml:space="preserve"> applications</w:t>
      </w:r>
      <w:r w:rsidR="00AD35D9">
        <w:t xml:space="preserve"> suffers</w:t>
      </w:r>
      <w:proofErr w:type="gramEnd"/>
      <w:r w:rsidR="00AD35D9">
        <w:t xml:space="preserve"> from several disadvantages. First, they commonly need some form of visual markers in order to be recognized by the tracking engine. The markers need to be placed on the object that should be augmented</w:t>
      </w:r>
      <w:r w:rsidR="004B452B">
        <w:t>, which results in administrative effort.</w:t>
      </w:r>
      <w:r w:rsidR="00AD35D9">
        <w:t xml:space="preserve"> </w:t>
      </w:r>
      <w:r w:rsidR="00401411">
        <w:t>S</w:t>
      </w:r>
      <w:r w:rsidR="00AD35D9">
        <w:t>ome Augmented Reality frameworks, like Vuforia for instance, offer object recognition simply by scanning its outline</w:t>
      </w:r>
      <w:r w:rsidR="00401411">
        <w:t xml:space="preserve"> (cf. Vuforia 2016).</w:t>
      </w:r>
      <w:r w:rsidR="00AD35D9">
        <w:t xml:space="preserve"> </w:t>
      </w:r>
      <w:r w:rsidR="00401411">
        <w:t xml:space="preserve">However, </w:t>
      </w:r>
      <w:r w:rsidR="00AD35D9">
        <w:t xml:space="preserve">this technology could still prove to be complicated </w:t>
      </w:r>
      <w:r w:rsidR="00401411">
        <w:t xml:space="preserve">to use </w:t>
      </w:r>
      <w:r w:rsidR="00AD35D9">
        <w:t xml:space="preserve">due to </w:t>
      </w:r>
      <w:r w:rsidR="00401411">
        <w:t xml:space="preserve">the necessity of a high resolution camera that can handle </w:t>
      </w:r>
      <w:r w:rsidR="00AD35D9">
        <w:t xml:space="preserve">insufficient </w:t>
      </w:r>
      <w:r w:rsidR="00401411">
        <w:t>or mixed lighting conditions, which could be expected in factories.</w:t>
      </w:r>
    </w:p>
    <w:p w14:paraId="514313B1" w14:textId="77777777" w:rsidR="004B452B" w:rsidRDefault="004B452B">
      <w:pPr>
        <w:pStyle w:val="berschrift3"/>
        <w:jc w:val="both"/>
        <w:pPrChange w:id="322" w:author="Kletzenbauer Petra" w:date="2016-01-24T07:44:00Z">
          <w:pPr>
            <w:pStyle w:val="berschrift3"/>
          </w:pPr>
        </w:pPrChange>
      </w:pPr>
      <w:bookmarkStart w:id="323" w:name="_Toc440900383"/>
      <w:r>
        <w:t>Mixed reality</w:t>
      </w:r>
      <w:bookmarkEnd w:id="323"/>
    </w:p>
    <w:p w14:paraId="155750F5" w14:textId="77777777" w:rsidR="004B452B" w:rsidRDefault="00196E82">
      <w:pPr>
        <w:jc w:val="both"/>
        <w:pPrChange w:id="324" w:author="Kletzenbauer Petra" w:date="2016-01-24T07:44:00Z">
          <w:pPr/>
        </w:pPrChange>
      </w:pPr>
      <w:r>
        <w:t>Mixed reality offers a flexible combination of Augmented and Virtual Reality. In mixed reality, users can see computer-generated objects in addition to the real world. Admittedly, the line between Augmented Reality and mixed reality can be described as vague at best</w:t>
      </w:r>
      <w:r w:rsidR="00F67543">
        <w:t xml:space="preserve"> and might have only been created for marketing purposes (cf. Johnson 2015)</w:t>
      </w:r>
      <w:r>
        <w:t xml:space="preserve">. The main difference between them is </w:t>
      </w:r>
      <w:r w:rsidR="00565E4D">
        <w:t>that in mixed reality the computer-generated objects are not triggered by analysis of image features, but rather by a different, external source, for instance by a human being drawing overlay indicators on the screen.</w:t>
      </w:r>
    </w:p>
    <w:p w14:paraId="51C990CF" w14:textId="77777777" w:rsidR="00C3398A" w:rsidRDefault="00C3398A">
      <w:pPr>
        <w:pStyle w:val="berschrift2"/>
        <w:jc w:val="both"/>
        <w:pPrChange w:id="325" w:author="Kletzenbauer Petra" w:date="2016-01-24T07:44:00Z">
          <w:pPr>
            <w:pStyle w:val="berschrift2"/>
          </w:pPr>
        </w:pPrChange>
      </w:pPr>
      <w:bookmarkStart w:id="326" w:name="_Toc440900384"/>
      <w:r>
        <w:t>Hardware</w:t>
      </w:r>
      <w:bookmarkEnd w:id="326"/>
    </w:p>
    <w:p w14:paraId="3CC52BD1" w14:textId="1DBAE446" w:rsidR="00C3398A" w:rsidRDefault="00C3398A">
      <w:pPr>
        <w:jc w:val="both"/>
        <w:pPrChange w:id="327" w:author="Kletzenbauer Petra" w:date="2016-01-24T07:44:00Z">
          <w:pPr/>
        </w:pPrChange>
      </w:pPr>
      <w:r>
        <w:t xml:space="preserve">There are several different types of hardware that can be utilized in the context of remote support applications. As stated above, an essential characteristic is the ability to move around freely. As a result, </w:t>
      </w:r>
      <w:commentRangeStart w:id="328"/>
      <w:r>
        <w:t>only mobile devices qualify to be used by the worker</w:t>
      </w:r>
      <w:commentRangeEnd w:id="328"/>
      <w:r w:rsidR="00FE092B">
        <w:rPr>
          <w:rStyle w:val="Kommentarzeichen"/>
        </w:rPr>
        <w:commentReference w:id="328"/>
      </w:r>
      <w:r>
        <w:t xml:space="preserve">. </w:t>
      </w:r>
      <w:commentRangeStart w:id="329"/>
      <w:r>
        <w:t xml:space="preserve">It must be noted that for the helper, on the other hand, </w:t>
      </w:r>
      <w:commentRangeEnd w:id="329"/>
      <w:r w:rsidR="00FE092B">
        <w:rPr>
          <w:rStyle w:val="Kommentarzeichen"/>
        </w:rPr>
        <w:commentReference w:id="329"/>
      </w:r>
      <w:r>
        <w:t>desktop computers are entirely eligible</w:t>
      </w:r>
      <w:r w:rsidR="00AB6BA6">
        <w:t xml:space="preserve"> devices</w:t>
      </w:r>
      <w:r>
        <w:t xml:space="preserve">, as there is no imminent need for moving around while assisting the worker. Broadly speaking, there are two main groups of mobile devices, which </w:t>
      </w:r>
      <w:ins w:id="330" w:author="Kletzenbauer Petra" w:date="2016-01-24T08:23:00Z">
        <w:r w:rsidR="00FE092B">
          <w:t xml:space="preserve">need to be discussed in detail, namely </w:t>
        </w:r>
        <w:commentRangeStart w:id="331"/>
        <w:r w:rsidR="00FE092B">
          <w:t>XX and XXX</w:t>
        </w:r>
      </w:ins>
      <w:del w:id="332" w:author="Kletzenbauer Petra" w:date="2016-01-24T08:24:00Z">
        <w:r w:rsidDel="00BC20EF">
          <w:delText xml:space="preserve">will </w:delText>
        </w:r>
      </w:del>
      <w:commentRangeEnd w:id="331"/>
      <w:r w:rsidR="00BC20EF">
        <w:rPr>
          <w:rStyle w:val="Kommentarzeichen"/>
        </w:rPr>
        <w:commentReference w:id="331"/>
      </w:r>
      <w:del w:id="333" w:author="Kletzenbauer Petra" w:date="2016-01-24T08:24:00Z">
        <w:r w:rsidDel="00BC20EF">
          <w:delText>be described in more detail in the following</w:delText>
        </w:r>
      </w:del>
      <w:r>
        <w:t>.</w:t>
      </w:r>
    </w:p>
    <w:p w14:paraId="732EC9DD" w14:textId="263D3AE1" w:rsidR="00C3398A" w:rsidRDefault="00C3398A">
      <w:pPr>
        <w:pStyle w:val="berschrift3"/>
        <w:jc w:val="both"/>
        <w:pPrChange w:id="334" w:author="Kletzenbauer Petra" w:date="2016-01-24T07:44:00Z">
          <w:pPr>
            <w:pStyle w:val="berschrift3"/>
          </w:pPr>
        </w:pPrChange>
      </w:pPr>
      <w:bookmarkStart w:id="335" w:name="_Toc440900385"/>
      <w:r>
        <w:lastRenderedPageBreak/>
        <w:t>Handheld devices</w:t>
      </w:r>
      <w:bookmarkEnd w:id="335"/>
    </w:p>
    <w:p w14:paraId="6503146D" w14:textId="77777777" w:rsidR="00C3398A" w:rsidRPr="0009393F" w:rsidRDefault="00C3398A">
      <w:pPr>
        <w:jc w:val="both"/>
        <w:pPrChange w:id="336" w:author="Kletzenbauer Petra" w:date="2016-01-24T07:44:00Z">
          <w:pPr/>
        </w:pPrChange>
      </w:pPr>
      <w:r>
        <w:t xml:space="preserve">The term handheld </w:t>
      </w:r>
      <w:proofErr w:type="gramStart"/>
      <w:r>
        <w:t>devices refers</w:t>
      </w:r>
      <w:proofErr w:type="gramEnd"/>
      <w:r>
        <w:t xml:space="preserve"> to all electronic telecommunication devices that can be carried around and, as the name implies, held in a hand. Handheld devices are in most cases equipped with a display screen that is able to process touch inputs. Most commonly, handheld devices are smartphones and tablets. For remote support applications, both types can be used. Tablets have a slight advantage of larger screen sizes, while smartphones, in comparison, are less disruptive as they demand less space when carried around. All handheld devices, however, prevent workers from using both hands, thus limiting them in carrying out their work without </w:t>
      </w:r>
      <w:commentRangeStart w:id="337"/>
      <w:r>
        <w:t>distractions</w:t>
      </w:r>
      <w:commentRangeEnd w:id="337"/>
      <w:r w:rsidR="00BC20EF">
        <w:rPr>
          <w:rStyle w:val="Kommentarzeichen"/>
        </w:rPr>
        <w:commentReference w:id="337"/>
      </w:r>
      <w:r>
        <w:t>.</w:t>
      </w:r>
    </w:p>
    <w:p w14:paraId="42337E3A" w14:textId="77777777" w:rsidR="00C3398A" w:rsidRDefault="00C3398A">
      <w:pPr>
        <w:pStyle w:val="berschrift3"/>
        <w:jc w:val="both"/>
        <w:pPrChange w:id="338" w:author="Kletzenbauer Petra" w:date="2016-01-24T07:44:00Z">
          <w:pPr>
            <w:pStyle w:val="berschrift3"/>
          </w:pPr>
        </w:pPrChange>
      </w:pPr>
      <w:bookmarkStart w:id="339" w:name="_Toc440900386"/>
      <w:r>
        <w:t>Wearable devices</w:t>
      </w:r>
      <w:bookmarkEnd w:id="339"/>
    </w:p>
    <w:p w14:paraId="4C7E4EBC" w14:textId="2E46BFC8" w:rsidR="00C3398A" w:rsidRDefault="00C3398A">
      <w:pPr>
        <w:jc w:val="both"/>
        <w:pPrChange w:id="340" w:author="Kletzenbauer Petra" w:date="2016-01-24T07:44:00Z">
          <w:pPr/>
        </w:pPrChange>
      </w:pPr>
      <w:r>
        <w:t xml:space="preserve">In brief, a wearable device can be described as electronic technology which can be worn on the body, without the need of holding it (cf. Tehrani &amp; Andrew 2014). Over the last years, there </w:t>
      </w:r>
      <w:del w:id="341" w:author="Kletzenbauer Petra" w:date="2016-01-24T08:25:00Z">
        <w:r w:rsidDel="00BC20EF">
          <w:delText xml:space="preserve">was </w:delText>
        </w:r>
      </w:del>
      <w:ins w:id="342" w:author="Kletzenbauer Petra" w:date="2016-01-24T08:25:00Z">
        <w:r w:rsidR="00BC20EF">
          <w:t xml:space="preserve">has been </w:t>
        </w:r>
      </w:ins>
      <w:r>
        <w:t>a vast amount of newly presented wearable devices, ranging from smart glasses like the Google Glass to smart watches, like Apple’s iWatch. While watches do not meet the requirements for being a part of a remote support applications due to the lack of a camera and a significantly limited screen size, smart glasses, on the other hand, can be employed to be used in such a setting. They have a limited screen size compared to tablets but come with the substantial advantage that the worker can perform tasks using both hands.</w:t>
      </w:r>
    </w:p>
    <w:p w14:paraId="249F7012" w14:textId="6B38156C" w:rsidR="00C3398A" w:rsidRDefault="00C3398A">
      <w:pPr>
        <w:jc w:val="both"/>
        <w:pPrChange w:id="343" w:author="Kletzenbauer Petra" w:date="2016-01-24T07:44:00Z">
          <w:pPr/>
        </w:pPrChange>
      </w:pPr>
      <w:r>
        <w:t>Huang et al. (2013) propose an alternative to the previously described devices, as they are rather targeting the consumer market than specific industries and environments. Their solution consists of a common safety helmet that is equipped with a camera capturing the visual field of the worker, a near-eye display as well as a microphone and headphones for speech communication with the helper. They decided to use a near-eye display because it enables users to keep a clear view of the surrounding envir</w:t>
      </w:r>
      <w:r w:rsidR="005C4FED">
        <w:t>onment, which is particularly important in safety-critical settings like production factories</w:t>
      </w:r>
      <w:del w:id="344" w:author="Kletzenbauer Petra" w:date="2016-01-24T08:25:00Z">
        <w:r w:rsidR="005C4FED" w:rsidDel="00BC20EF">
          <w:delText>.</w:delText>
        </w:r>
      </w:del>
      <w:r w:rsidR="005C4FED">
        <w:t xml:space="preserve"> (cf. Huang et al. 2013).</w:t>
      </w:r>
    </w:p>
    <w:p w14:paraId="139B19FD" w14:textId="77777777" w:rsidR="00732F3C" w:rsidRDefault="00732F3C">
      <w:pPr>
        <w:pStyle w:val="berschrift2"/>
        <w:jc w:val="both"/>
        <w:pPrChange w:id="345" w:author="Kletzenbauer Petra" w:date="2016-01-24T07:44:00Z">
          <w:pPr>
            <w:pStyle w:val="berschrift2"/>
          </w:pPr>
        </w:pPrChange>
      </w:pPr>
      <w:bookmarkStart w:id="346" w:name="_Toc440900387"/>
      <w:r>
        <w:t>Software</w:t>
      </w:r>
      <w:bookmarkEnd w:id="346"/>
    </w:p>
    <w:p w14:paraId="4040C245" w14:textId="77777777" w:rsidR="00732F3C" w:rsidRDefault="00C85F55">
      <w:pPr>
        <w:pStyle w:val="berschrift3"/>
        <w:jc w:val="both"/>
        <w:pPrChange w:id="347" w:author="Kletzenbauer Petra" w:date="2016-01-24T07:44:00Z">
          <w:pPr>
            <w:pStyle w:val="berschrift3"/>
          </w:pPr>
        </w:pPrChange>
      </w:pPr>
      <w:bookmarkStart w:id="348" w:name="_Toc440900388"/>
      <w:r>
        <w:t>Desktop application</w:t>
      </w:r>
      <w:r w:rsidR="00ED7306">
        <w:t>s</w:t>
      </w:r>
      <w:bookmarkEnd w:id="348"/>
    </w:p>
    <w:p w14:paraId="0F69B639" w14:textId="7EA18406" w:rsidR="00430B67" w:rsidRDefault="00430B67">
      <w:pPr>
        <w:jc w:val="both"/>
        <w:pPrChange w:id="349" w:author="Kletzenbauer Petra" w:date="2016-01-24T07:44:00Z">
          <w:pPr/>
        </w:pPrChange>
      </w:pPr>
      <w:r>
        <w:t xml:space="preserve">A </w:t>
      </w:r>
      <w:r w:rsidR="00926A73">
        <w:t>d</w:t>
      </w:r>
      <w:r>
        <w:t>esktop application is software that runs</w:t>
      </w:r>
      <w:del w:id="350" w:author="Kletzenbauer Petra" w:date="2016-01-24T08:26:00Z">
        <w:r w:rsidDel="00BC20EF">
          <w:delText xml:space="preserve"> </w:delText>
        </w:r>
        <w:r w:rsidR="00FD7327" w:rsidDel="00BC20EF">
          <w:delText>stand</w:delText>
        </w:r>
        <w:r w:rsidDel="00BC20EF">
          <w:delText>alone</w:delText>
        </w:r>
      </w:del>
      <w:ins w:id="351" w:author="Kletzenbauer Petra" w:date="2016-01-24T08:26:00Z">
        <w:r w:rsidR="00BC20EF">
          <w:t xml:space="preserve"> autonomously</w:t>
        </w:r>
      </w:ins>
      <w:r>
        <w:t xml:space="preserve"> on a PC or laptop. It needs to be installed on a single device before it can be executed. If one or more parts of the software need to be changed, a new version or update of the </w:t>
      </w:r>
      <w:r>
        <w:lastRenderedPageBreak/>
        <w:t>software has to be installed. Typical desktop applications include text processors and video or music players</w:t>
      </w:r>
      <w:r w:rsidR="002D5FC2">
        <w:t xml:space="preserve"> (cf. Smith n.d.)</w:t>
      </w:r>
      <w:r>
        <w:t xml:space="preserve">. </w:t>
      </w:r>
      <w:r w:rsidR="00E80CD4">
        <w:t>Popular programming language</w:t>
      </w:r>
      <w:r w:rsidR="00B724EC">
        <w:t>s</w:t>
      </w:r>
      <w:r w:rsidR="00E80CD4">
        <w:t xml:space="preserve"> for the development of desktop applicatio</w:t>
      </w:r>
      <w:r w:rsidR="002D5FC2">
        <w:t>ns are Java and Microsoft .NET.</w:t>
      </w:r>
      <w:r w:rsidR="00FD7327">
        <w:t xml:space="preserve"> While applications written in Java can be used on any desktop device that has Java installed, those written in Microsoft .NET can only be executed with</w:t>
      </w:r>
      <w:r w:rsidR="00BD7382">
        <w:t xml:space="preserve"> their</w:t>
      </w:r>
      <w:r w:rsidR="00FD7327">
        <w:t xml:space="preserve"> full potential on devices that run on the Microsoft Windows operating system.</w:t>
      </w:r>
    </w:p>
    <w:p w14:paraId="6580646C" w14:textId="77777777" w:rsidR="00F86AB1" w:rsidRDefault="00F86AB1">
      <w:pPr>
        <w:pStyle w:val="berschrift3"/>
        <w:jc w:val="both"/>
        <w:pPrChange w:id="352" w:author="Kletzenbauer Petra" w:date="2016-01-24T07:44:00Z">
          <w:pPr>
            <w:pStyle w:val="berschrift3"/>
          </w:pPr>
        </w:pPrChange>
      </w:pPr>
      <w:bookmarkStart w:id="353" w:name="_Toc440900389"/>
      <w:r>
        <w:t>Mobile applications</w:t>
      </w:r>
      <w:bookmarkEnd w:id="353"/>
    </w:p>
    <w:p w14:paraId="09997A86" w14:textId="77777777" w:rsidR="00F86AB1" w:rsidRDefault="00F86AB1">
      <w:pPr>
        <w:jc w:val="both"/>
        <w:pPrChange w:id="354" w:author="Kletzenbauer Petra" w:date="2016-01-24T07:44:00Z">
          <w:pPr/>
        </w:pPrChange>
      </w:pPr>
      <w:r>
        <w:t>Mobile applications are computer programs that run on mobile, mostly handheld devices like smartphones and tablets. Similar to desktop applications, they run natively within the device’s operating system. Native mobile application presents developers with the problem that applications have to be separately implemented for the different operating systems, for instance in Java for Android or in Swift for iOS.</w:t>
      </w:r>
    </w:p>
    <w:p w14:paraId="5FFE20BF" w14:textId="77777777" w:rsidR="00F86AB1" w:rsidRPr="00066CF0" w:rsidRDefault="00F86AB1">
      <w:pPr>
        <w:jc w:val="both"/>
        <w:pPrChange w:id="355" w:author="Kletzenbauer Petra" w:date="2016-01-24T07:44:00Z">
          <w:pPr/>
        </w:pPrChange>
      </w:pPr>
      <w:r>
        <w:t>There are several framewo</w:t>
      </w:r>
      <w:r w:rsidR="002D2BD5">
        <w:t>rks, like Apache Cordova (2016)</w:t>
      </w:r>
      <w:r>
        <w:t xml:space="preserve"> for instance, which try to solve this problem by offering developers the option to generate applications for smartphones from a single code base to a variety of operating systems. Typically, these cross-platform applications are written in a similar way as web-based applications, using HTML, JavaScript and CSS, which is then displayed in a special web-view layer within an operating system specific native application. While this offers developers more flexibility regarding the portability of their application and a significantly reduced time required for the implementation, cross-platform applications typically cannot exploit the operating system’s full potential, due to their one-size-fits-all approach (cf. Ciman, Gaggi &amp; Gonzo 2014).</w:t>
      </w:r>
    </w:p>
    <w:p w14:paraId="333B36D3" w14:textId="77777777" w:rsidR="00ED7306" w:rsidRDefault="00ED7306">
      <w:pPr>
        <w:pStyle w:val="berschrift3"/>
        <w:jc w:val="both"/>
        <w:pPrChange w:id="356" w:author="Kletzenbauer Petra" w:date="2016-01-24T07:44:00Z">
          <w:pPr>
            <w:pStyle w:val="berschrift3"/>
          </w:pPr>
        </w:pPrChange>
      </w:pPr>
      <w:bookmarkStart w:id="357" w:name="_Toc440900390"/>
      <w:r>
        <w:t>Web-based applications</w:t>
      </w:r>
      <w:bookmarkEnd w:id="357"/>
    </w:p>
    <w:p w14:paraId="01B304AA" w14:textId="77777777" w:rsidR="00ED7306" w:rsidRDefault="00524A9F">
      <w:pPr>
        <w:jc w:val="both"/>
        <w:pPrChange w:id="358" w:author="Kletzenbauer Petra" w:date="2016-01-24T07:44:00Z">
          <w:pPr/>
        </w:pPrChange>
      </w:pPr>
      <w:r>
        <w:t>In contrast</w:t>
      </w:r>
      <w:r w:rsidR="00F86AB1">
        <w:t xml:space="preserve"> to the previously described application types</w:t>
      </w:r>
      <w:r>
        <w:t>, w</w:t>
      </w:r>
      <w:r w:rsidR="00ED7306">
        <w:t>eb</w:t>
      </w:r>
      <w:r w:rsidR="003221D5">
        <w:t xml:space="preserve">-based applications </w:t>
      </w:r>
      <w:r w:rsidR="00ED7306">
        <w:t xml:space="preserve">do not need to be locally installed on the device, but are rather accessed through a web browser. </w:t>
      </w:r>
      <w:r w:rsidR="00294BB9">
        <w:t>T</w:t>
      </w:r>
      <w:r w:rsidR="00A40077">
        <w:t>hey consist of HTML pages, which can either be static files or dynamically created</w:t>
      </w:r>
      <w:r w:rsidR="00D35BC7">
        <w:t xml:space="preserve"> ones</w:t>
      </w:r>
      <w:r w:rsidR="00A40077">
        <w:t>, with additional JavaScript and CSS files to extend and improve the web page’s layout and functionality.</w:t>
      </w:r>
      <w:r w:rsidR="00294BB9">
        <w:t xml:space="preserve"> Typically, web-based applications are built on the client-server principle. </w:t>
      </w:r>
      <w:proofErr w:type="gramStart"/>
      <w:r>
        <w:t>Clients request the web page from the server</w:t>
      </w:r>
      <w:r w:rsidR="00C40E0D">
        <w:t>, and display</w:t>
      </w:r>
      <w:r w:rsidR="00AD1833">
        <w:t>s</w:t>
      </w:r>
      <w:proofErr w:type="gramEnd"/>
      <w:r w:rsidR="00C40E0D">
        <w:t xml:space="preserve"> it in the browser upon response</w:t>
      </w:r>
      <w:r w:rsidR="00AD1833">
        <w:t xml:space="preserve"> arrival</w:t>
      </w:r>
      <w:r w:rsidR="00C40E0D">
        <w:t>.</w:t>
      </w:r>
    </w:p>
    <w:p w14:paraId="4BC69039" w14:textId="7AC2988E" w:rsidR="00A40077" w:rsidRDefault="00A40077">
      <w:pPr>
        <w:jc w:val="both"/>
        <w:pPrChange w:id="359" w:author="Kletzenbauer Petra" w:date="2016-01-24T07:44:00Z">
          <w:pPr/>
        </w:pPrChange>
      </w:pPr>
      <w:r>
        <w:t xml:space="preserve">Compared to desktop applications, web-based applications offer the advantage that they can be maintained with </w:t>
      </w:r>
      <w:r w:rsidR="003221D5">
        <w:t>less effort, since the software only need</w:t>
      </w:r>
      <w:r w:rsidR="00FA6EE9">
        <w:t>s</w:t>
      </w:r>
      <w:r w:rsidR="003221D5">
        <w:t xml:space="preserve"> to be changed once on the server it runs on, instead of each device that</w:t>
      </w:r>
      <w:r w:rsidR="00087CF9">
        <w:t xml:space="preserve"> has</w:t>
      </w:r>
      <w:r w:rsidR="003221D5">
        <w:t xml:space="preserve"> installed it. </w:t>
      </w:r>
      <w:r w:rsidR="003221D5">
        <w:lastRenderedPageBreak/>
        <w:t xml:space="preserve">Furthermore, web-based applications can be used from anywhere as long as the device is connected to the internet, while desktop applications are physically constrained to the device they are installed on. </w:t>
      </w:r>
      <w:del w:id="360" w:author="Kletzenbauer Petra" w:date="2016-01-24T08:27:00Z">
        <w:r w:rsidR="003221D5" w:rsidDel="00CC29EF">
          <w:delText>On the other hand</w:delText>
        </w:r>
      </w:del>
      <w:ins w:id="361" w:author="Kletzenbauer Petra" w:date="2016-01-24T08:27:00Z">
        <w:r w:rsidR="00CC29EF">
          <w:t>Apart from that</w:t>
        </w:r>
      </w:ins>
      <w:proofErr w:type="gramStart"/>
      <w:r w:rsidR="003221D5">
        <w:t xml:space="preserve">, </w:t>
      </w:r>
      <w:proofErr w:type="gramEnd"/>
      <w:del w:id="362" w:author="Kletzenbauer Petra" w:date="2016-01-24T08:28:00Z">
        <w:r w:rsidR="003221D5" w:rsidDel="00CC29EF">
          <w:delText>due to their confined environment</w:delText>
        </w:r>
      </w:del>
      <w:r w:rsidR="003221D5">
        <w:t>, desktop applications are less vulnerable to security risks</w:t>
      </w:r>
      <w:r w:rsidR="00294BB9">
        <w:t xml:space="preserve"> </w:t>
      </w:r>
      <w:ins w:id="363" w:author="Kletzenbauer Petra" w:date="2016-01-24T08:28:00Z">
        <w:r w:rsidR="00CC29EF">
          <w:t xml:space="preserve">due to their confined environment </w:t>
        </w:r>
      </w:ins>
      <w:r w:rsidR="00294BB9">
        <w:t>(cf. Smith n.d.).</w:t>
      </w:r>
    </w:p>
    <w:p w14:paraId="1B97C9D5" w14:textId="12B54E6E" w:rsidR="00674A87" w:rsidRPr="00ED7306" w:rsidRDefault="006C1C05">
      <w:pPr>
        <w:jc w:val="both"/>
        <w:pPrChange w:id="364" w:author="Kletzenbauer Petra" w:date="2016-01-24T07:44:00Z">
          <w:pPr/>
        </w:pPrChange>
      </w:pPr>
      <w:r>
        <w:t xml:space="preserve">One approach that has received a substantial amount of attention </w:t>
      </w:r>
      <w:del w:id="365" w:author="Kletzenbauer Petra" w:date="2016-01-24T08:28:00Z">
        <w:r w:rsidDel="00947851">
          <w:delText xml:space="preserve">over </w:delText>
        </w:r>
      </w:del>
      <w:ins w:id="366" w:author="Kletzenbauer Petra" w:date="2016-01-24T08:28:00Z">
        <w:r w:rsidR="00947851">
          <w:t xml:space="preserve">in </w:t>
        </w:r>
      </w:ins>
      <w:r>
        <w:t xml:space="preserve">the last years is </w:t>
      </w:r>
      <w:ins w:id="367" w:author="Kletzenbauer Petra" w:date="2016-01-24T08:28:00Z">
        <w:r w:rsidR="00947851">
          <w:t>R</w:t>
        </w:r>
      </w:ins>
      <w:del w:id="368" w:author="Kletzenbauer Petra" w:date="2016-01-24T08:28:00Z">
        <w:r w:rsidDel="00947851">
          <w:delText>r</w:delText>
        </w:r>
      </w:del>
      <w:r>
        <w:t xml:space="preserve">esponsive </w:t>
      </w:r>
      <w:ins w:id="369" w:author="Kletzenbauer Petra" w:date="2016-01-24T08:28:00Z">
        <w:r w:rsidR="00947851">
          <w:t>W</w:t>
        </w:r>
      </w:ins>
      <w:del w:id="370" w:author="Kletzenbauer Petra" w:date="2016-01-24T08:28:00Z">
        <w:r w:rsidDel="00947851">
          <w:delText>w</w:delText>
        </w:r>
      </w:del>
      <w:r>
        <w:t xml:space="preserve">eb </w:t>
      </w:r>
      <w:ins w:id="371" w:author="Kletzenbauer Petra" w:date="2016-01-24T08:28:00Z">
        <w:r w:rsidR="00947851">
          <w:t>D</w:t>
        </w:r>
      </w:ins>
      <w:del w:id="372" w:author="Kletzenbauer Petra" w:date="2016-01-24T08:28:00Z">
        <w:r w:rsidDel="00947851">
          <w:delText>d</w:delText>
        </w:r>
      </w:del>
      <w:r>
        <w:t xml:space="preserve">esign. Its aim is the „creation of web sites that take into account different types of devices, usually from mobile phones to desktops, and optimize viewing experience for the device at hand“ </w:t>
      </w:r>
      <w:r w:rsidR="00087CF9">
        <w:t>(Voutilainen &amp; Salonen 2015, p. </w:t>
      </w:r>
      <w:r>
        <w:t>1f).</w:t>
      </w:r>
      <w:r w:rsidR="00866C67">
        <w:t xml:space="preserve"> </w:t>
      </w:r>
      <w:r w:rsidR="00026678">
        <w:t xml:space="preserve">This is </w:t>
      </w:r>
      <w:del w:id="373" w:author="Kletzenbauer Petra" w:date="2016-01-24T08:28:00Z">
        <w:r w:rsidR="00026678" w:rsidDel="00D656F3">
          <w:delText xml:space="preserve">achieved </w:delText>
        </w:r>
      </w:del>
      <w:ins w:id="374" w:author="Kletzenbauer Petra" w:date="2016-01-24T08:28:00Z">
        <w:r w:rsidR="00D656F3">
          <w:t>achieved by</w:t>
        </w:r>
        <w:r w:rsidR="00947851">
          <w:t xml:space="preserve"> using </w:t>
        </w:r>
      </w:ins>
      <w:del w:id="375" w:author="Kletzenbauer Petra" w:date="2016-01-24T08:28:00Z">
        <w:r w:rsidR="00026678" w:rsidDel="00947851">
          <w:delText>th</w:delText>
        </w:r>
        <w:r w:rsidR="00087CF9" w:rsidDel="00947851">
          <w:delText xml:space="preserve">rough the use of </w:delText>
        </w:r>
      </w:del>
      <w:r w:rsidR="00087CF9">
        <w:t xml:space="preserve">flexible grids and images in addition to </w:t>
      </w:r>
      <w:r w:rsidR="00026678">
        <w:t xml:space="preserve">CSS3 media queries. With media queries, it is possible to create different CSS rules depending on specific attributes of the device, like screen size or the current orientation of the device (cf. Johansen, </w:t>
      </w:r>
      <w:r w:rsidR="00444E3F">
        <w:t xml:space="preserve">Pagani </w:t>
      </w:r>
      <w:r w:rsidR="00026678">
        <w:t>Britto &amp; Cusin 2013, p. 1).</w:t>
      </w:r>
      <w:r w:rsidR="00123FE3">
        <w:t xml:space="preserve"> This enables developers to write </w:t>
      </w:r>
      <w:r w:rsidR="0068286E">
        <w:t xml:space="preserve">web </w:t>
      </w:r>
      <w:r w:rsidR="00123FE3">
        <w:t xml:space="preserve">applications that can be used on devices with large screens as well as </w:t>
      </w:r>
      <w:r w:rsidR="00A677FB">
        <w:t xml:space="preserve">device with very small screens, like smartphones or even wearables </w:t>
      </w:r>
      <w:del w:id="376" w:author="Kletzenbauer Petra" w:date="2016-01-24T08:29:00Z">
        <w:r w:rsidR="00A677FB" w:rsidDel="00D656F3">
          <w:delText xml:space="preserve">like </w:delText>
        </w:r>
      </w:del>
      <w:ins w:id="377" w:author="Kletzenbauer Petra" w:date="2016-01-24T08:29:00Z">
        <w:r w:rsidR="00D656F3">
          <w:t xml:space="preserve">such as </w:t>
        </w:r>
      </w:ins>
      <w:r w:rsidR="00A677FB">
        <w:t>smart glasses, without considering the device’s operating system.</w:t>
      </w:r>
    </w:p>
    <w:p w14:paraId="2926A2CF" w14:textId="77777777" w:rsidR="00E161D9" w:rsidRDefault="00E161D9">
      <w:pPr>
        <w:pStyle w:val="berschrift2"/>
        <w:jc w:val="both"/>
        <w:pPrChange w:id="378" w:author="Kletzenbauer Petra" w:date="2016-01-24T07:44:00Z">
          <w:pPr>
            <w:pStyle w:val="berschrift2"/>
          </w:pPr>
        </w:pPrChange>
      </w:pPr>
      <w:bookmarkStart w:id="379" w:name="_Toc440900391"/>
      <w:r>
        <w:t>Research conclusions</w:t>
      </w:r>
      <w:bookmarkEnd w:id="379"/>
    </w:p>
    <w:p w14:paraId="4A409C0A" w14:textId="46DA2CBC" w:rsidR="00983227" w:rsidRDefault="00983227">
      <w:pPr>
        <w:jc w:val="both"/>
        <w:pPrChange w:id="380" w:author="Kletzenbauer Petra" w:date="2016-01-24T07:44:00Z">
          <w:pPr/>
        </w:pPrChange>
      </w:pPr>
      <w:r>
        <w:t>The</w:t>
      </w:r>
      <w:r w:rsidR="00087CF9">
        <w:t xml:space="preserve"> research at hand</w:t>
      </w:r>
      <w:r>
        <w:t xml:space="preserve"> has led to the following conclusions about the prototype development of a remote support application: </w:t>
      </w:r>
      <w:ins w:id="381" w:author="Kletzenbauer Petra" w:date="2016-01-24T08:29:00Z">
        <w:r w:rsidR="00D656F3">
          <w:t>i</w:t>
        </w:r>
      </w:ins>
      <w:del w:id="382" w:author="Kletzenbauer Petra" w:date="2016-01-24T08:29:00Z">
        <w:r w:rsidDel="00D656F3">
          <w:delText>I</w:delText>
        </w:r>
      </w:del>
      <w:r>
        <w:t>n order to target a maximum possible number of devices with a single code base, the prototype will be d</w:t>
      </w:r>
      <w:r w:rsidR="00D806B2">
        <w:t>eveloped as a</w:t>
      </w:r>
      <w:del w:id="383" w:author="Kletzenbauer Petra" w:date="2016-01-24T08:29:00Z">
        <w:r w:rsidR="00D806B2" w:rsidDel="00D656F3">
          <w:delText>s</w:delText>
        </w:r>
      </w:del>
      <w:r w:rsidR="00D806B2">
        <w:t xml:space="preserve"> web</w:t>
      </w:r>
      <w:r w:rsidR="0055083A">
        <w:t>-based</w:t>
      </w:r>
      <w:r w:rsidR="00D806B2">
        <w:t xml:space="preserve"> application that can be accessed </w:t>
      </w:r>
      <w:del w:id="384" w:author="Kletzenbauer Petra" w:date="2016-01-24T08:29:00Z">
        <w:r w:rsidR="00D806B2" w:rsidDel="00D656F3">
          <w:delText xml:space="preserve">through </w:delText>
        </w:r>
      </w:del>
      <w:ins w:id="385" w:author="Kletzenbauer Petra" w:date="2016-01-24T08:29:00Z">
        <w:r w:rsidR="00D656F3">
          <w:t xml:space="preserve">by </w:t>
        </w:r>
      </w:ins>
      <w:r w:rsidR="00D806B2">
        <w:t xml:space="preserve">browsers. </w:t>
      </w:r>
      <w:r w:rsidR="00F26DBC">
        <w:t xml:space="preserve">With this choice, the application can be used on desktop computers with large screens as well as </w:t>
      </w:r>
      <w:ins w:id="386" w:author="Kletzenbauer Petra" w:date="2016-01-24T08:29:00Z">
        <w:r w:rsidR="00D656F3">
          <w:t xml:space="preserve">on </w:t>
        </w:r>
      </w:ins>
      <w:r w:rsidR="00F26DBC">
        <w:t xml:space="preserve">smartphones or even smaller devices </w:t>
      </w:r>
      <w:del w:id="387" w:author="Kletzenbauer Petra" w:date="2016-01-24T08:29:00Z">
        <w:r w:rsidR="00F26DBC" w:rsidDel="00D656F3">
          <w:delText xml:space="preserve">like </w:delText>
        </w:r>
      </w:del>
      <w:ins w:id="388" w:author="Kletzenbauer Petra" w:date="2016-01-24T08:29:00Z">
        <w:r w:rsidR="00D656F3">
          <w:t xml:space="preserve">such as </w:t>
        </w:r>
      </w:ins>
      <w:r w:rsidR="00F26DBC">
        <w:t xml:space="preserve">smart glasses or possibly smart watches, provided they are equipped with a </w:t>
      </w:r>
      <w:r w:rsidR="001A1CC1">
        <w:t xml:space="preserve">web </w:t>
      </w:r>
      <w:r w:rsidR="00F26DBC">
        <w:t>browser</w:t>
      </w:r>
      <w:r w:rsidR="00087CF9">
        <w:t xml:space="preserve"> application</w:t>
      </w:r>
      <w:r w:rsidR="00F26DBC">
        <w:t>.</w:t>
      </w:r>
    </w:p>
    <w:p w14:paraId="2BAF185B" w14:textId="6950E86D" w:rsidR="001404CF" w:rsidRDefault="001404CF">
      <w:pPr>
        <w:jc w:val="both"/>
        <w:pPrChange w:id="389" w:author="Kletzenbauer Petra" w:date="2016-01-24T07:44:00Z">
          <w:pPr/>
        </w:pPrChange>
      </w:pPr>
      <w:r>
        <w:t xml:space="preserve">For the connection architecture, the application </w:t>
      </w:r>
      <w:del w:id="390" w:author="Kletzenbauer Petra" w:date="2016-01-24T08:30:00Z">
        <w:r w:rsidDel="00D656F3">
          <w:delText>will use</w:delText>
        </w:r>
      </w:del>
      <w:ins w:id="391" w:author="Kletzenbauer Petra" w:date="2016-01-24T08:30:00Z">
        <w:r w:rsidR="00D656F3">
          <w:t>uses</w:t>
        </w:r>
      </w:ins>
      <w:r>
        <w:t xml:space="preserve"> the client-server model for the user discovery and the connection establishment, and peer-to-peer connections using WebRTC after finishing this process. </w:t>
      </w:r>
      <w:r w:rsidR="0055083A">
        <w:t xml:space="preserve">This removes the </w:t>
      </w:r>
      <w:r w:rsidR="006067DD">
        <w:t xml:space="preserve">necessity of implementing the </w:t>
      </w:r>
      <w:r w:rsidR="0055083A">
        <w:t>complex logic behind video chat applications regarding network connections and security as well as video and audio streaming, since that is already part of WebRTC’s</w:t>
      </w:r>
      <w:r w:rsidR="006067DD">
        <w:t xml:space="preserve"> default</w:t>
      </w:r>
      <w:r w:rsidR="0055083A">
        <w:t xml:space="preserve"> functionality and can be accessed </w:t>
      </w:r>
      <w:del w:id="392" w:author="Kletzenbauer Petra" w:date="2016-01-24T08:30:00Z">
        <w:r w:rsidR="0055083A" w:rsidDel="00D656F3">
          <w:delText xml:space="preserve">through </w:delText>
        </w:r>
      </w:del>
      <w:ins w:id="393" w:author="Kletzenbauer Petra" w:date="2016-01-24T08:30:00Z">
        <w:r w:rsidR="00D656F3">
          <w:t xml:space="preserve">by </w:t>
        </w:r>
      </w:ins>
      <w:r w:rsidR="0055083A">
        <w:t>the JavaScript API directly in the web browser.</w:t>
      </w:r>
    </w:p>
    <w:p w14:paraId="77462409" w14:textId="3D061A98" w:rsidR="0055083A" w:rsidRPr="00E161D9" w:rsidRDefault="00A86E88">
      <w:pPr>
        <w:jc w:val="both"/>
        <w:pPrChange w:id="394" w:author="Kletzenbauer Petra" w:date="2016-01-24T07:44:00Z">
          <w:pPr/>
        </w:pPrChange>
      </w:pPr>
      <w:r>
        <w:lastRenderedPageBreak/>
        <w:t xml:space="preserve">To implement vision enhancement, mixed reality </w:t>
      </w:r>
      <w:del w:id="395" w:author="Kletzenbauer Petra" w:date="2016-01-24T08:30:00Z">
        <w:r w:rsidDel="00D656F3">
          <w:delText>will be</w:delText>
        </w:r>
      </w:del>
      <w:ins w:id="396" w:author="Kletzenbauer Petra" w:date="2016-01-24T08:30:00Z">
        <w:r w:rsidR="00D656F3">
          <w:t>is</w:t>
        </w:r>
      </w:ins>
      <w:r>
        <w:t xml:space="preserve"> used. </w:t>
      </w:r>
      <w:r w:rsidR="003212BA">
        <w:t>With HTML5 video and canvas elements, it is possible to render helping indications on</w:t>
      </w:r>
      <w:r w:rsidR="00A50498">
        <w:t xml:space="preserve"> top</w:t>
      </w:r>
      <w:r w:rsidR="003212BA">
        <w:t xml:space="preserve"> the</w:t>
      </w:r>
      <w:r w:rsidR="00A50498">
        <w:t xml:space="preserve"> video feed</w:t>
      </w:r>
      <w:r w:rsidR="003212BA">
        <w:t xml:space="preserve"> without any complex logic behind it. </w:t>
      </w:r>
      <w:r w:rsidR="00A50498">
        <w:t xml:space="preserve">Consequently, no computer vision algorithms </w:t>
      </w:r>
      <w:del w:id="397" w:author="Kletzenbauer Petra" w:date="2016-01-24T08:31:00Z">
        <w:r w:rsidR="00A50498" w:rsidDel="00D656F3">
          <w:delText>will be</w:delText>
        </w:r>
      </w:del>
      <w:ins w:id="398" w:author="Kletzenbauer Petra" w:date="2016-01-24T08:31:00Z">
        <w:r w:rsidR="00D656F3">
          <w:t>are</w:t>
        </w:r>
      </w:ins>
      <w:r w:rsidR="00A50498">
        <w:t xml:space="preserve"> needed to recognize objects in the workspace to perform enh</w:t>
      </w:r>
      <w:r w:rsidR="000F5CF3">
        <w:t>ancement with Augmented Reality, thus reducing the technical complexity of the prototype application considerably.</w:t>
      </w:r>
    </w:p>
    <w:p w14:paraId="58E16A53" w14:textId="77777777" w:rsidR="002E627A" w:rsidRDefault="002E627A">
      <w:pPr>
        <w:spacing w:line="276" w:lineRule="auto"/>
        <w:jc w:val="both"/>
        <w:pPrChange w:id="399" w:author="Kletzenbauer Petra" w:date="2016-01-24T07:44:00Z">
          <w:pPr>
            <w:spacing w:line="276" w:lineRule="auto"/>
          </w:pPr>
        </w:pPrChange>
      </w:pPr>
      <w:r>
        <w:br w:type="page"/>
      </w:r>
    </w:p>
    <w:p w14:paraId="5AB8D222" w14:textId="77777777" w:rsidR="002E627A" w:rsidRDefault="002E627A">
      <w:pPr>
        <w:pStyle w:val="berschrift1"/>
        <w:jc w:val="both"/>
        <w:pPrChange w:id="400" w:author="Kletzenbauer Petra" w:date="2016-01-24T07:44:00Z">
          <w:pPr>
            <w:pStyle w:val="berschrift1"/>
          </w:pPr>
        </w:pPrChange>
      </w:pPr>
      <w:bookmarkStart w:id="401" w:name="_Toc438987631"/>
      <w:bookmarkStart w:id="402" w:name="_Toc440900392"/>
      <w:r>
        <w:lastRenderedPageBreak/>
        <w:t>WebRTC</w:t>
      </w:r>
      <w:bookmarkEnd w:id="401"/>
      <w:bookmarkEnd w:id="402"/>
    </w:p>
    <w:p w14:paraId="7F625656" w14:textId="77777777" w:rsidR="00B90601" w:rsidRDefault="00B90601">
      <w:pPr>
        <w:jc w:val="both"/>
        <w:pPrChange w:id="403" w:author="Kletzenbauer Petra" w:date="2016-01-24T07:44:00Z">
          <w:pPr/>
        </w:pPrChange>
      </w:pPr>
      <w:r>
        <w:t xml:space="preserve">Loreto &amp; Romano (2014, p. vii) describe WebRTC as a „new standard that lets browsers communicate in real time using a peer-to-peer architecture“. </w:t>
      </w:r>
      <w:r w:rsidR="005434E5">
        <w:t>This is especially interesting because it enables developers to build real-time audio and video streaming applications without any external plugins or software.</w:t>
      </w:r>
    </w:p>
    <w:p w14:paraId="7A972856" w14:textId="1EE4699B" w:rsidR="005434E5" w:rsidRDefault="005434E5">
      <w:pPr>
        <w:jc w:val="both"/>
        <w:pPrChange w:id="404" w:author="Kletzenbauer Petra" w:date="2016-01-24T07:44:00Z">
          <w:pPr/>
        </w:pPrChange>
      </w:pPr>
      <w:r>
        <w:t xml:space="preserve">This chapter </w:t>
      </w:r>
      <w:del w:id="405" w:author="Kletzenbauer Petra" w:date="2016-01-24T08:31:00Z">
        <w:r w:rsidDel="00D656F3">
          <w:delText>will give</w:delText>
        </w:r>
      </w:del>
      <w:ins w:id="406" w:author="Kletzenbauer Petra" w:date="2016-01-24T08:31:00Z">
        <w:r w:rsidR="00D656F3">
          <w:t>gives</w:t>
        </w:r>
      </w:ins>
      <w:r>
        <w:t xml:space="preserve"> an overview of WebRTC, its API components and the essential elements necessary to set up a peer-to-peer connection. The history of WebRTC </w:t>
      </w:r>
      <w:del w:id="407" w:author="Kletzenbauer Petra" w:date="2016-01-24T08:31:00Z">
        <w:r w:rsidDel="00D656F3">
          <w:delText>will be</w:delText>
        </w:r>
      </w:del>
      <w:ins w:id="408" w:author="Kletzenbauer Petra" w:date="2016-01-24T08:31:00Z">
        <w:r w:rsidR="00D656F3">
          <w:t>is</w:t>
        </w:r>
      </w:ins>
      <w:r>
        <w:t xml:space="preserve"> discussed as well as advantages and </w:t>
      </w:r>
      <w:r w:rsidR="004F0E86">
        <w:t>limitations</w:t>
      </w:r>
      <w:r>
        <w:t xml:space="preserve"> of this technology, together with its current development status.</w:t>
      </w:r>
    </w:p>
    <w:p w14:paraId="13F35844" w14:textId="77777777" w:rsidR="004F0E86" w:rsidRDefault="004F0E86">
      <w:pPr>
        <w:pStyle w:val="berschrift2"/>
        <w:jc w:val="both"/>
        <w:pPrChange w:id="409" w:author="Kletzenbauer Petra" w:date="2016-01-24T07:44:00Z">
          <w:pPr>
            <w:pStyle w:val="berschrift2"/>
          </w:pPr>
        </w:pPrChange>
      </w:pPr>
      <w:bookmarkStart w:id="410" w:name="_Toc440900393"/>
      <w:r>
        <w:t>Overview</w:t>
      </w:r>
      <w:bookmarkEnd w:id="410"/>
    </w:p>
    <w:p w14:paraId="798DE744" w14:textId="68B20606" w:rsidR="00B4140A" w:rsidRDefault="00B4140A">
      <w:pPr>
        <w:jc w:val="both"/>
        <w:pPrChange w:id="411" w:author="Kletzenbauer Petra" w:date="2016-01-24T07:44:00Z">
          <w:pPr/>
        </w:pPrChange>
      </w:pPr>
      <w:r>
        <w:t xml:space="preserve">Loreto &amp; Romano (2014, p. vii) imply that WebRTC joins </w:t>
      </w:r>
      <w:r w:rsidR="00585EE2">
        <w:t xml:space="preserve">together </w:t>
      </w:r>
      <w:r>
        <w:t xml:space="preserve">two </w:t>
      </w:r>
      <w:r w:rsidR="00585EE2">
        <w:t xml:space="preserve">technologically related fields, which </w:t>
      </w:r>
      <w:del w:id="412" w:author="Kletzenbauer Petra" w:date="2016-01-24T08:32:00Z">
        <w:r w:rsidR="00585EE2" w:rsidDel="00D656F3">
          <w:delText>were still considered separately</w:delText>
        </w:r>
      </w:del>
      <w:ins w:id="413" w:author="Kletzenbauer Petra" w:date="2016-01-24T08:32:00Z">
        <w:r w:rsidR="00D656F3">
          <w:t>have been considered separately</w:t>
        </w:r>
      </w:ins>
      <w:r w:rsidR="00585EE2">
        <w:t xml:space="preserve"> in the past: Web development and telecommunication applications. This might stem from the </w:t>
      </w:r>
      <w:del w:id="414" w:author="Kletzenbauer Petra" w:date="2016-01-24T08:32:00Z">
        <w:r w:rsidR="00585EE2" w:rsidDel="00D656F3">
          <w:delText>mutlitude</w:delText>
        </w:r>
      </w:del>
      <w:ins w:id="415" w:author="Kletzenbauer Petra" w:date="2016-01-24T08:32:00Z">
        <w:r w:rsidR="00D656F3">
          <w:t>multitude</w:t>
        </w:r>
      </w:ins>
      <w:r w:rsidR="00585EE2">
        <w:t xml:space="preserve"> of </w:t>
      </w:r>
      <w:r w:rsidR="00D50482">
        <w:t xml:space="preserve">facets </w:t>
      </w:r>
      <w:r w:rsidR="00585EE2">
        <w:t>that have to be considered in the telecommunication</w:t>
      </w:r>
      <w:r w:rsidR="00D50482">
        <w:t xml:space="preserve"> industry, while web development is a more self-contained environment.</w:t>
      </w:r>
    </w:p>
    <w:p w14:paraId="53EE0F3E" w14:textId="77777777" w:rsidR="004F0E86" w:rsidRDefault="007A25C3">
      <w:pPr>
        <w:pStyle w:val="berschrift3"/>
        <w:jc w:val="both"/>
        <w:pPrChange w:id="416" w:author="Kletzenbauer Petra" w:date="2016-01-24T07:44:00Z">
          <w:pPr>
            <w:pStyle w:val="berschrift3"/>
          </w:pPr>
        </w:pPrChange>
      </w:pPr>
      <w:bookmarkStart w:id="417" w:name="_Toc440900394"/>
      <w:r>
        <w:t>Architecture</w:t>
      </w:r>
      <w:bookmarkEnd w:id="417"/>
    </w:p>
    <w:p w14:paraId="6ECB9AF5" w14:textId="2E07550E" w:rsidR="00837CBE" w:rsidRDefault="00DA4D1F">
      <w:pPr>
        <w:jc w:val="both"/>
        <w:pPrChange w:id="418" w:author="Kletzenbauer Petra" w:date="2016-01-24T07:44:00Z">
          <w:pPr/>
        </w:pPrChange>
      </w:pPr>
      <w:r>
        <w:t xml:space="preserve">WebRTC is built on a C++ API for managing peer-to-peer connections. Web applications can interact with it through the web API, written in JavaScript. It is designed in a way that developers do not need to handle network transport, audio and video engines. The overall architecture is </w:t>
      </w:r>
      <w:del w:id="419" w:author="Kletzenbauer Petra" w:date="2016-01-24T08:32:00Z">
        <w:r w:rsidDel="00D656F3">
          <w:delText>depicted</w:delText>
        </w:r>
        <w:r w:rsidR="00BF0576" w:rsidDel="00D656F3">
          <w:delText xml:space="preserve"> in the figure below</w:delText>
        </w:r>
      </w:del>
      <w:ins w:id="420" w:author="Kletzenbauer Petra" w:date="2016-01-24T08:32:00Z">
        <w:r w:rsidR="00D656F3">
          <w:t xml:space="preserve">displayed </w:t>
        </w:r>
      </w:ins>
      <w:ins w:id="421" w:author="Kletzenbauer Petra" w:date="2016-01-24T08:33:00Z">
        <w:r w:rsidR="00D656F3">
          <w:t xml:space="preserve">below </w:t>
        </w:r>
      </w:ins>
      <w:ins w:id="422" w:author="Kletzenbauer Petra" w:date="2016-01-24T08:32:00Z">
        <w:r w:rsidR="00D656F3">
          <w:t>in Figure 1</w:t>
        </w:r>
      </w:ins>
      <w:r w:rsidR="00BF0576">
        <w:t xml:space="preserve"> (cf. WebRTC Architecture</w:t>
      </w:r>
      <w:r>
        <w:t xml:space="preserve"> n.d.).</w:t>
      </w:r>
    </w:p>
    <w:p w14:paraId="14049641" w14:textId="77777777" w:rsidR="00B4140A" w:rsidRDefault="00B4140A">
      <w:pPr>
        <w:keepNext/>
        <w:jc w:val="both"/>
        <w:pPrChange w:id="423" w:author="Kletzenbauer Petra" w:date="2016-01-24T07:44:00Z">
          <w:pPr>
            <w:keepNext/>
            <w:jc w:val="center"/>
          </w:pPr>
        </w:pPrChange>
      </w:pPr>
      <w:r>
        <w:rPr>
          <w:noProof/>
          <w:lang w:val="de-AT" w:eastAsia="de-AT"/>
        </w:rPr>
        <w:lastRenderedPageBreak/>
        <w:drawing>
          <wp:inline distT="0" distB="0" distL="0" distR="0" wp14:anchorId="1CA49C2D" wp14:editId="720830A1">
            <wp:extent cx="5219700" cy="3373133"/>
            <wp:effectExtent l="0" t="0" r="0" b="0"/>
            <wp:docPr id="4" name="Grafik 4" descr="C:\xampp\htdocs\web-rtc\thesis\images\WebRTC_architec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xampp\htdocs\web-rtc\thesis\images\WebRTC_architecture.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19700" cy="3373133"/>
                    </a:xfrm>
                    <a:prstGeom prst="rect">
                      <a:avLst/>
                    </a:prstGeom>
                    <a:noFill/>
                    <a:ln>
                      <a:noFill/>
                    </a:ln>
                  </pic:spPr>
                </pic:pic>
              </a:graphicData>
            </a:graphic>
          </wp:inline>
        </w:drawing>
      </w:r>
    </w:p>
    <w:p w14:paraId="0F04E8CC" w14:textId="77777777" w:rsidR="00B4140A" w:rsidRPr="00837CBE" w:rsidRDefault="00B4140A">
      <w:pPr>
        <w:pStyle w:val="Beschriftung"/>
        <w:jc w:val="both"/>
        <w:pPrChange w:id="424" w:author="Kletzenbauer Petra" w:date="2016-01-24T07:44:00Z">
          <w:pPr>
            <w:pStyle w:val="Beschriftung"/>
            <w:jc w:val="center"/>
          </w:pPr>
        </w:pPrChange>
      </w:pPr>
      <w:bookmarkStart w:id="425" w:name="_Toc440900438"/>
      <w:r>
        <w:t xml:space="preserve">Figure </w:t>
      </w:r>
      <w:r w:rsidR="00521387">
        <w:fldChar w:fldCharType="begin"/>
      </w:r>
      <w:r w:rsidR="00521387">
        <w:instrText xml:space="preserve"> SEQ Figure \* ARABIC </w:instrText>
      </w:r>
      <w:r w:rsidR="00521387">
        <w:fldChar w:fldCharType="separate"/>
      </w:r>
      <w:r>
        <w:rPr>
          <w:noProof/>
        </w:rPr>
        <w:t>1</w:t>
      </w:r>
      <w:r w:rsidR="00521387">
        <w:rPr>
          <w:noProof/>
        </w:rPr>
        <w:fldChar w:fldCharType="end"/>
      </w:r>
      <w:r>
        <w:t>: Overall WebRTC architecture</w:t>
      </w:r>
      <w:bookmarkEnd w:id="425"/>
    </w:p>
    <w:p w14:paraId="4A63A1E4" w14:textId="77777777" w:rsidR="00886EE4" w:rsidRDefault="00886EE4">
      <w:pPr>
        <w:pStyle w:val="berschrift3"/>
        <w:jc w:val="both"/>
        <w:pPrChange w:id="426" w:author="Kletzenbauer Petra" w:date="2016-01-24T07:44:00Z">
          <w:pPr>
            <w:pStyle w:val="berschrift3"/>
          </w:pPr>
        </w:pPrChange>
      </w:pPr>
      <w:bookmarkStart w:id="427" w:name="_Toc440900395"/>
      <w:r>
        <w:t>Functionality and features</w:t>
      </w:r>
      <w:bookmarkEnd w:id="427"/>
    </w:p>
    <w:p w14:paraId="6B46821D" w14:textId="77777777" w:rsidR="005609A5" w:rsidRDefault="00D74231">
      <w:pPr>
        <w:jc w:val="both"/>
        <w:pPrChange w:id="428" w:author="Kletzenbauer Petra" w:date="2016-01-24T07:44:00Z">
          <w:pPr/>
        </w:pPrChange>
      </w:pPr>
      <w:commentRangeStart w:id="429"/>
      <w:r>
        <w:t xml:space="preserve">Essentially, </w:t>
      </w:r>
      <w:commentRangeEnd w:id="429"/>
      <w:r w:rsidR="00C62E45">
        <w:rPr>
          <w:rStyle w:val="Kommentarzeichen"/>
        </w:rPr>
        <w:commentReference w:id="429"/>
      </w:r>
      <w:r>
        <w:t xml:space="preserve">WebRTC enables users to establish secure audio and video streams to other peers, directly in a web browser. This is achieved without the use of external software or plugins, which was not possible before the arrival of WebRTC. It is important to note that the connections are established peer-to-peer, meaning that there </w:t>
      </w:r>
      <w:proofErr w:type="gramStart"/>
      <w:r>
        <w:t>are</w:t>
      </w:r>
      <w:proofErr w:type="gramEnd"/>
      <w:r>
        <w:t xml:space="preserve"> no third-party servers involved in the data traffic, only in order to set the connection up.</w:t>
      </w:r>
      <w:r w:rsidR="0065571C">
        <w:t xml:space="preserve"> This reduces network latency and provides an additional layer of security (cf. Azevedo et al. 2015).</w:t>
      </w:r>
    </w:p>
    <w:p w14:paraId="0AFA8E05" w14:textId="6684D1AE" w:rsidR="00886EE4" w:rsidRDefault="00886EE4">
      <w:pPr>
        <w:jc w:val="both"/>
        <w:pPrChange w:id="430" w:author="Kletzenbauer Petra" w:date="2016-01-24T07:44:00Z">
          <w:pPr/>
        </w:pPrChange>
      </w:pPr>
      <w:r>
        <w:t>In WebRTC, the well-known client-server model of the Internet is extended with peer-to-peer connections between browsers. Loreto &amp; Romano (2014, p. 2) describe the usual scenario „to be the one where both browsers are running the same web application, downloaded from the same web page</w:t>
      </w:r>
      <w:proofErr w:type="gramStart"/>
      <w:r>
        <w:t>“</w:t>
      </w:r>
      <w:ins w:id="431" w:author="Kletzenbauer Petra" w:date="2016-01-24T08:34:00Z">
        <w:r w:rsidR="000B54FB">
          <w:t xml:space="preserve"> (</w:t>
        </w:r>
        <w:proofErr w:type="gramEnd"/>
        <w:r w:rsidR="000B54FB">
          <w:t>see Figure 2)</w:t>
        </w:r>
      </w:ins>
      <w:del w:id="432" w:author="Kletzenbauer Petra" w:date="2016-01-24T08:34:00Z">
        <w:r w:rsidDel="000B54FB">
          <w:delText>. This is illustrated in the figure below</w:delText>
        </w:r>
      </w:del>
      <w:r>
        <w:t xml:space="preserve"> (Loreto &amp; Romano 2014, p. 3).</w:t>
      </w:r>
    </w:p>
    <w:p w14:paraId="4927167B" w14:textId="77777777" w:rsidR="00886EE4" w:rsidRDefault="00886EE4">
      <w:pPr>
        <w:keepNext/>
        <w:jc w:val="both"/>
        <w:pPrChange w:id="433" w:author="Kletzenbauer Petra" w:date="2016-01-24T07:44:00Z">
          <w:pPr>
            <w:keepNext/>
            <w:jc w:val="center"/>
          </w:pPr>
        </w:pPrChange>
      </w:pPr>
      <w:r>
        <w:rPr>
          <w:noProof/>
          <w:lang w:val="de-AT" w:eastAsia="de-AT"/>
        </w:rPr>
        <w:lastRenderedPageBreak/>
        <w:drawing>
          <wp:inline distT="0" distB="0" distL="0" distR="0" wp14:anchorId="3F3E78DD" wp14:editId="5AAF912C">
            <wp:extent cx="2981325" cy="2175561"/>
            <wp:effectExtent l="0" t="0" r="0" b="0"/>
            <wp:docPr id="1" name="Grafik 1" descr="C:\xampp\htdocs\web-rtc\thesis\images\WebRTC_triang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xampp\htdocs\web-rtc\thesis\images\WebRTC_triangl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81325" cy="2175561"/>
                    </a:xfrm>
                    <a:prstGeom prst="rect">
                      <a:avLst/>
                    </a:prstGeom>
                    <a:noFill/>
                    <a:ln>
                      <a:noFill/>
                    </a:ln>
                  </pic:spPr>
                </pic:pic>
              </a:graphicData>
            </a:graphic>
          </wp:inline>
        </w:drawing>
      </w:r>
    </w:p>
    <w:p w14:paraId="7B963D27" w14:textId="77777777" w:rsidR="00886EE4" w:rsidRDefault="00886EE4">
      <w:pPr>
        <w:pStyle w:val="Beschriftung"/>
        <w:jc w:val="both"/>
        <w:pPrChange w:id="434" w:author="Kletzenbauer Petra" w:date="2016-01-24T07:44:00Z">
          <w:pPr>
            <w:pStyle w:val="Beschriftung"/>
            <w:jc w:val="center"/>
          </w:pPr>
        </w:pPrChange>
      </w:pPr>
      <w:bookmarkStart w:id="435" w:name="_Toc440900439"/>
      <w:r>
        <w:t xml:space="preserve">Figure </w:t>
      </w:r>
      <w:r w:rsidR="00521387">
        <w:fldChar w:fldCharType="begin"/>
      </w:r>
      <w:r w:rsidR="00521387">
        <w:instrText xml:space="preserve"> SEQ Figure \* ARABIC </w:instrText>
      </w:r>
      <w:r w:rsidR="00521387">
        <w:fldChar w:fldCharType="separate"/>
      </w:r>
      <w:r>
        <w:rPr>
          <w:noProof/>
        </w:rPr>
        <w:t>2</w:t>
      </w:r>
      <w:r w:rsidR="00521387">
        <w:rPr>
          <w:noProof/>
        </w:rPr>
        <w:fldChar w:fldCharType="end"/>
      </w:r>
      <w:r>
        <w:t>: The WebRTC triangle</w:t>
      </w:r>
      <w:bookmarkEnd w:id="435"/>
    </w:p>
    <w:p w14:paraId="4DB50484" w14:textId="5F68412B" w:rsidR="00886EE4" w:rsidRDefault="00886EE4">
      <w:pPr>
        <w:jc w:val="both"/>
        <w:pPrChange w:id="436" w:author="Kletzenbauer Petra" w:date="2016-01-24T07:44:00Z">
          <w:pPr/>
        </w:pPrChange>
      </w:pPr>
      <w:r>
        <w:t xml:space="preserve">WebRTC web applications use web browsers as a communication interface between users. Developers implement the desired functionality using the standardized WebRTC API, written in JavaScript. This API handles the functions that are vital for a real-time communication application, </w:t>
      </w:r>
      <w:del w:id="437" w:author="Kletzenbauer Petra" w:date="2016-01-24T08:36:00Z">
        <w:r w:rsidDel="00F05A46">
          <w:delText xml:space="preserve">like </w:delText>
        </w:r>
      </w:del>
      <w:ins w:id="438" w:author="Kletzenbauer Petra" w:date="2016-01-24T08:36:00Z">
        <w:r w:rsidR="00F05A46">
          <w:t xml:space="preserve">such as </w:t>
        </w:r>
      </w:ins>
      <w:r>
        <w:t>connection management, audio and video stream access and encodings as well as data encryption (cf. Loreto &amp; Romano 2014, p. 3f).</w:t>
      </w:r>
    </w:p>
    <w:p w14:paraId="347B25D4" w14:textId="77777777" w:rsidR="002E627A" w:rsidRDefault="009060E8">
      <w:pPr>
        <w:pStyle w:val="berschrift3"/>
        <w:jc w:val="both"/>
        <w:pPrChange w:id="439" w:author="Kletzenbauer Petra" w:date="2016-01-24T07:44:00Z">
          <w:pPr>
            <w:pStyle w:val="berschrift3"/>
          </w:pPr>
        </w:pPrChange>
      </w:pPr>
      <w:bookmarkStart w:id="440" w:name="_Toc440900396"/>
      <w:r>
        <w:t>History</w:t>
      </w:r>
      <w:bookmarkEnd w:id="440"/>
    </w:p>
    <w:p w14:paraId="736702BD" w14:textId="343CE761" w:rsidR="00F949DB" w:rsidRDefault="00D64D58">
      <w:pPr>
        <w:jc w:val="both"/>
        <w:pPrChange w:id="441" w:author="Kletzenbauer Petra" w:date="2016-01-24T07:44:00Z">
          <w:pPr/>
        </w:pPrChange>
      </w:pPr>
      <w:r>
        <w:t>At the end of May 2011, Google announced</w:t>
      </w:r>
      <w:ins w:id="442" w:author="Kletzenbauer Petra" w:date="2016-01-24T08:37:00Z">
        <w:r w:rsidR="00F05A46">
          <w:t xml:space="preserve"> </w:t>
        </w:r>
        <w:proofErr w:type="gramStart"/>
        <w:r w:rsidR="00F05A46">
          <w:t xml:space="preserve">- </w:t>
        </w:r>
      </w:ins>
      <w:r>
        <w:t xml:space="preserve"> for</w:t>
      </w:r>
      <w:proofErr w:type="gramEnd"/>
      <w:r>
        <w:t xml:space="preserve"> the first time</w:t>
      </w:r>
      <w:del w:id="443" w:author="Kletzenbauer Petra" w:date="2016-01-24T08:37:00Z">
        <w:r w:rsidDel="00F05A46">
          <w:delText xml:space="preserve"> that</w:delText>
        </w:r>
      </w:del>
      <w:r>
        <w:t xml:space="preserve"> </w:t>
      </w:r>
      <w:ins w:id="444" w:author="Kletzenbauer Petra" w:date="2016-01-24T08:37:00Z">
        <w:r w:rsidR="00F05A46">
          <w:t xml:space="preserve">-  that </w:t>
        </w:r>
      </w:ins>
      <w:r>
        <w:t>they were working on WebRTC and made it available to the public (cf. Alvestrand 2011)</w:t>
      </w:r>
      <w:ins w:id="445" w:author="Kletzenbauer Petra" w:date="2016-01-24T08:37:00Z">
        <w:r w:rsidR="00DB7E93">
          <w:t xml:space="preserve"> a couple of months later</w:t>
        </w:r>
      </w:ins>
      <w:r>
        <w:t>.</w:t>
      </w:r>
      <w:r w:rsidR="005F2A16">
        <w:t xml:space="preserve"> </w:t>
      </w:r>
      <w:r w:rsidR="00F949DB">
        <w:t xml:space="preserve">In November 2011 the first implementation of WebRTC was added to Google Chrome (version 23). </w:t>
      </w:r>
      <w:del w:id="446" w:author="Kletzenbauer Petra" w:date="2016-01-24T08:36:00Z">
        <w:r w:rsidR="00F949DB" w:rsidDel="00F05A46">
          <w:delText>A little more</w:delText>
        </w:r>
      </w:del>
      <w:ins w:id="447" w:author="Kletzenbauer Petra" w:date="2016-01-24T08:36:00Z">
        <w:r w:rsidR="00F05A46">
          <w:t>More</w:t>
        </w:r>
      </w:ins>
      <w:r w:rsidR="00F949DB">
        <w:t xml:space="preserve"> than a year later, at the beginning of 2013, Mozilla Firefox added their first version of WebRTC, although at that stage it only supported the </w:t>
      </w:r>
      <w:r w:rsidR="00F949DB">
        <w:rPr>
          <w:i/>
        </w:rPr>
        <w:t>navigator.getUserMedia</w:t>
      </w:r>
      <w:r w:rsidR="00A374FD">
        <w:t xml:space="preserve"> function (cf. WebRTC Tutorial 2014).</w:t>
      </w:r>
    </w:p>
    <w:p w14:paraId="51E10CDD" w14:textId="4B570780" w:rsidR="00F949DB" w:rsidRPr="00F949DB" w:rsidRDefault="00F949DB">
      <w:pPr>
        <w:jc w:val="both"/>
        <w:pPrChange w:id="448" w:author="Kletzenbauer Petra" w:date="2016-01-24T07:44:00Z">
          <w:pPr/>
        </w:pPrChange>
      </w:pPr>
      <w:r>
        <w:t xml:space="preserve">An important milestone was reached in February 2013, when it was possible </w:t>
      </w:r>
      <w:del w:id="449" w:author="Kletzenbauer Petra" w:date="2016-01-24T08:38:00Z">
        <w:r w:rsidDel="00DB7E93">
          <w:delText xml:space="preserve">for the first time </w:delText>
        </w:r>
      </w:del>
      <w:r>
        <w:t>to use WebRTC across browser borders together on Google Chrome and Mozilla Firefox</w:t>
      </w:r>
      <w:ins w:id="450" w:author="Kletzenbauer Petra" w:date="2016-01-24T08:38:00Z">
        <w:r w:rsidR="00DB7E93" w:rsidRPr="00DB7E93">
          <w:t xml:space="preserve"> </w:t>
        </w:r>
        <w:r w:rsidR="00DB7E93">
          <w:t>for the first time</w:t>
        </w:r>
      </w:ins>
      <w:r>
        <w:t xml:space="preserve">. </w:t>
      </w:r>
      <w:del w:id="451" w:author="Kletzenbauer Petra" w:date="2016-01-24T08:38:00Z">
        <w:r w:rsidDel="00DB7E93">
          <w:delText xml:space="preserve">In addition, over summer and fall of 2013, </w:delText>
        </w:r>
      </w:del>
      <w:ins w:id="452" w:author="Kletzenbauer Petra" w:date="2016-01-24T08:38:00Z">
        <w:r w:rsidR="00DB7E93">
          <w:t>T</w:t>
        </w:r>
      </w:ins>
      <w:del w:id="453" w:author="Kletzenbauer Petra" w:date="2016-01-24T08:38:00Z">
        <w:r w:rsidDel="00DB7E93">
          <w:delText>t</w:delText>
        </w:r>
      </w:del>
      <w:r>
        <w:t>he first mobile browsers supported WebRTC, when first Google Chrome for Android and a short time afterwards Mozilla Firefox for Android added their first implementations</w:t>
      </w:r>
      <w:r w:rsidR="00A374FD">
        <w:t xml:space="preserve"> (cf. WebRTC Tutorial 2014).</w:t>
      </w:r>
    </w:p>
    <w:p w14:paraId="41B74C08" w14:textId="77777777" w:rsidR="009060E8" w:rsidRDefault="004F0E86">
      <w:pPr>
        <w:pStyle w:val="berschrift3"/>
        <w:jc w:val="both"/>
        <w:pPrChange w:id="454" w:author="Kletzenbauer Petra" w:date="2016-01-24T07:44:00Z">
          <w:pPr>
            <w:pStyle w:val="berschrift3"/>
          </w:pPr>
        </w:pPrChange>
      </w:pPr>
      <w:bookmarkStart w:id="455" w:name="_Toc440900397"/>
      <w:r>
        <w:t>Advantages</w:t>
      </w:r>
      <w:bookmarkEnd w:id="455"/>
    </w:p>
    <w:p w14:paraId="2FECAF44" w14:textId="77777777" w:rsidR="002D48E3" w:rsidRDefault="002D48E3">
      <w:pPr>
        <w:jc w:val="both"/>
        <w:pPrChange w:id="456" w:author="Kletzenbauer Petra" w:date="2016-01-24T07:44:00Z">
          <w:pPr/>
        </w:pPrChange>
      </w:pPr>
      <w:r>
        <w:t xml:space="preserve">As Grégoire (2015, p. 1) points out, WebRTC comes with the substantial advantage of platform independence. There is no need for any external plugins to be </w:t>
      </w:r>
      <w:proofErr w:type="gramStart"/>
      <w:r>
        <w:t>installed,</w:t>
      </w:r>
      <w:proofErr w:type="gramEnd"/>
      <w:r>
        <w:t xml:space="preserve"> </w:t>
      </w:r>
      <w:r>
        <w:lastRenderedPageBreak/>
        <w:t>it can be used directly in a web browser.</w:t>
      </w:r>
      <w:r w:rsidR="00DD0CD2">
        <w:t xml:space="preserve"> This is convenient for </w:t>
      </w:r>
      <w:r w:rsidR="00B848DB">
        <w:t>developers</w:t>
      </w:r>
      <w:r w:rsidR="00DD0CD2">
        <w:t>, since they do not have to ensure that their applications run on various operating systems, like Windows, Linux or Mac OS. On top of that,</w:t>
      </w:r>
      <w:r w:rsidR="002F3DC9">
        <w:t xml:space="preserve"> browser</w:t>
      </w:r>
      <w:r w:rsidR="00DD0CD2">
        <w:t xml:space="preserve"> applications will also automatically work on most handheld devices, although some features from desktop computers might only be available to a limited extent, and the web page might need a responsive design to exploit its full potential.</w:t>
      </w:r>
    </w:p>
    <w:p w14:paraId="260C8DCF" w14:textId="37C67978" w:rsidR="009970B8" w:rsidRDefault="00301EEE">
      <w:pPr>
        <w:jc w:val="both"/>
        <w:pPrChange w:id="457" w:author="Kletzenbauer Petra" w:date="2016-01-24T07:44:00Z">
          <w:pPr/>
        </w:pPrChange>
      </w:pPr>
      <w:r>
        <w:t xml:space="preserve">Furthermore, encryption is mandatory for all WebRTC components, </w:t>
      </w:r>
      <w:r w:rsidR="006103D6">
        <w:t xml:space="preserve">including the </w:t>
      </w:r>
      <w:del w:id="458" w:author="Kletzenbauer Petra" w:date="2016-01-24T08:39:00Z">
        <w:r w:rsidR="006103D6" w:rsidDel="00DB7E93">
          <w:delText>signaling</w:delText>
        </w:r>
      </w:del>
      <w:ins w:id="459" w:author="Kletzenbauer Petra" w:date="2016-01-24T08:39:00Z">
        <w:r w:rsidR="00DB7E93">
          <w:t>signalling</w:t>
        </w:r>
      </w:ins>
      <w:r w:rsidR="006103D6">
        <w:t xml:space="preserve"> necessary to initiate a peer-to-peer connection. As a result, the entire data transfer of WebRTC</w:t>
      </w:r>
      <w:r w:rsidR="00416B52">
        <w:t xml:space="preserve"> can be considered</w:t>
      </w:r>
      <w:r w:rsidR="006103D6">
        <w:t xml:space="preserve"> securely encrypted. For media streams, the Secure Real-time Transport Protocol (SRTP) is used, for other data the Datagram Transport Layer Security (DTLS) protocol is used</w:t>
      </w:r>
      <w:r w:rsidR="00AB232E">
        <w:t>. Both protocols are standardized and commonly used</w:t>
      </w:r>
      <w:r w:rsidR="006103D6">
        <w:t xml:space="preserve"> (cf. A Study of WebRTC Security 2015).</w:t>
      </w:r>
    </w:p>
    <w:p w14:paraId="4AA90A53" w14:textId="6E8C6B5D" w:rsidR="00B848DB" w:rsidRDefault="0039188F">
      <w:pPr>
        <w:jc w:val="both"/>
        <w:pPrChange w:id="460" w:author="Kletzenbauer Petra" w:date="2016-01-24T07:44:00Z">
          <w:pPr/>
        </w:pPrChange>
      </w:pPr>
      <w:r>
        <w:t xml:space="preserve">Another interesting </w:t>
      </w:r>
      <w:del w:id="461" w:author="Kletzenbauer Petra" w:date="2016-01-24T08:39:00Z">
        <w:r w:rsidDel="00DB7E93">
          <w:delText xml:space="preserve">topic </w:delText>
        </w:r>
      </w:del>
      <w:ins w:id="462" w:author="Kletzenbauer Petra" w:date="2016-01-24T08:39:00Z">
        <w:r w:rsidR="00DB7E93">
          <w:t xml:space="preserve">issue worth discussing </w:t>
        </w:r>
      </w:ins>
      <w:r>
        <w:t xml:space="preserve">is WebRTC’s media model. </w:t>
      </w:r>
      <w:r w:rsidR="00E714F0">
        <w:t xml:space="preserve">It is designed in a way that developers do not need any knowledge about audio and video codecs. </w:t>
      </w:r>
      <w:commentRangeStart w:id="463"/>
      <w:del w:id="464" w:author="Kletzenbauer Petra" w:date="2016-01-24T08:40:00Z">
        <w:r w:rsidR="0020506B" w:rsidDel="00DB7E93">
          <w:delText xml:space="preserve">It was decided by the IETF </w:delText>
        </w:r>
        <w:commentRangeEnd w:id="463"/>
        <w:r w:rsidR="00DB7E93" w:rsidDel="00DB7E93">
          <w:rPr>
            <w:rStyle w:val="Kommentarzeichen"/>
          </w:rPr>
          <w:commentReference w:id="463"/>
        </w:r>
      </w:del>
      <w:ins w:id="465" w:author="Kletzenbauer Petra" w:date="2016-01-24T08:40:00Z">
        <w:r w:rsidR="00DB7E93">
          <w:t xml:space="preserve"> The IETF has decided </w:t>
        </w:r>
      </w:ins>
      <w:r w:rsidR="0020506B">
        <w:t>that a minimum set of audio and video codecs must be implemented by browsers to ensure a common ground between applications running on different platforns (cf. Loreto &amp; Romano 2014, p. 6).</w:t>
      </w:r>
      <w:r w:rsidR="00E714F0">
        <w:t xml:space="preserve"> However, in the process of setting up a peer-to-peer connection, WebRTC tries to find the best-fitting codec that both </w:t>
      </w:r>
      <w:proofErr w:type="gramStart"/>
      <w:r w:rsidR="00E714F0">
        <w:t>parties‘ browser</w:t>
      </w:r>
      <w:proofErr w:type="gramEnd"/>
      <w:r w:rsidR="00E714F0">
        <w:t xml:space="preserve"> has implemented or access to. Consequently, this could be a different, non-mandatory audio or video codec.</w:t>
      </w:r>
    </w:p>
    <w:p w14:paraId="51FE00F8" w14:textId="77777777" w:rsidR="0039188F" w:rsidRDefault="0039188F">
      <w:pPr>
        <w:jc w:val="both"/>
        <w:pPrChange w:id="466" w:author="Kletzenbauer Petra" w:date="2016-01-24T07:44:00Z">
          <w:pPr/>
        </w:pPrChange>
      </w:pPr>
      <w:r>
        <w:t xml:space="preserve">By design, WebRTC supports two audio </w:t>
      </w:r>
      <w:r w:rsidR="005D5E10">
        <w:t>codecs, OPUS and G.711. This decision was made with regard to the fact that these are free of royalties. However, most common telecommunication systems use different codecs, for instance AMR or AMR-WB for mobile devices, therefore the possibility of creating an interoperability application is severely aggravated</w:t>
      </w:r>
      <w:r w:rsidR="0020506B">
        <w:t>, which could lead to the addition of more mandatory codecs in the future</w:t>
      </w:r>
      <w:r w:rsidR="00246AE0">
        <w:t xml:space="preserve"> (cf. Bertin et al. 2013, p. 2)</w:t>
      </w:r>
    </w:p>
    <w:p w14:paraId="18781CBD" w14:textId="0BBC9021" w:rsidR="0020506B" w:rsidRDefault="005B003A">
      <w:pPr>
        <w:jc w:val="both"/>
        <w:pPrChange w:id="467" w:author="Kletzenbauer Petra" w:date="2016-01-24T07:44:00Z">
          <w:pPr/>
        </w:pPrChange>
      </w:pPr>
      <w:r>
        <w:t xml:space="preserve">For a long time, it was undecided which </w:t>
      </w:r>
      <w:r w:rsidR="00862240">
        <w:t>video code</w:t>
      </w:r>
      <w:r>
        <w:t>c would</w:t>
      </w:r>
      <w:r w:rsidR="00862240">
        <w:t xml:space="preserve"> be mandatory</w:t>
      </w:r>
      <w:r>
        <w:t xml:space="preserve"> to implement</w:t>
      </w:r>
      <w:r w:rsidR="00862240">
        <w:t xml:space="preserve">. </w:t>
      </w:r>
      <w:del w:id="468" w:author="Kletzenbauer Petra" w:date="2016-01-24T08:41:00Z">
        <w:r w:rsidDel="00DB7E93">
          <w:delText>It was</w:delText>
        </w:r>
      </w:del>
      <w:ins w:id="469" w:author="Kletzenbauer Petra" w:date="2016-01-24T08:41:00Z">
        <w:r w:rsidR="00DB7E93">
          <w:t xml:space="preserve"> There was</w:t>
        </w:r>
      </w:ins>
      <w:r>
        <w:t xml:space="preserve"> a choice between t</w:t>
      </w:r>
      <w:r w:rsidR="00862240">
        <w:t xml:space="preserve">he VP8 codec developed by Google or the more commonly used H.264. Similar to </w:t>
      </w:r>
      <w:r w:rsidR="00266C4F">
        <w:t xml:space="preserve">the </w:t>
      </w:r>
      <w:r w:rsidR="00862240">
        <w:t>audio</w:t>
      </w:r>
      <w:r w:rsidR="00266C4F">
        <w:t xml:space="preserve"> codec situation</w:t>
      </w:r>
      <w:r w:rsidR="00862240">
        <w:t xml:space="preserve">, VP8 </w:t>
      </w:r>
      <w:r w:rsidR="00801C96">
        <w:t xml:space="preserve">is </w:t>
      </w:r>
      <w:r w:rsidR="00862240">
        <w:t>free of roy</w:t>
      </w:r>
      <w:r w:rsidR="00801C96">
        <w:t xml:space="preserve">alties, while H.264 is more </w:t>
      </w:r>
      <w:r w:rsidR="00862240">
        <w:t>widely used by standard telecommunication applications</w:t>
      </w:r>
      <w:r w:rsidR="00801C96">
        <w:t>, for instance by Skype</w:t>
      </w:r>
      <w:r w:rsidR="00862240">
        <w:t xml:space="preserve"> (cf. Bertic et al. 2013, p. 2). </w:t>
      </w:r>
      <w:r w:rsidR="00801C96">
        <w:t xml:space="preserve">Finally, in November </w:t>
      </w:r>
      <w:r w:rsidR="00801C96">
        <w:lastRenderedPageBreak/>
        <w:t xml:space="preserve">2014, an agreement was </w:t>
      </w:r>
      <w:r w:rsidR="00604E3C">
        <w:t xml:space="preserve">reached </w:t>
      </w:r>
      <w:r w:rsidR="00801C96">
        <w:t>that both VP8 and H.264 would be mandatory video codecs in WebRTC (cf. Levent-Levi 2014).</w:t>
      </w:r>
    </w:p>
    <w:p w14:paraId="52F32EB0" w14:textId="77777777" w:rsidR="004F0E86" w:rsidRDefault="004F0E86">
      <w:pPr>
        <w:pStyle w:val="berschrift3"/>
        <w:jc w:val="both"/>
        <w:pPrChange w:id="470" w:author="Kletzenbauer Petra" w:date="2016-01-24T07:44:00Z">
          <w:pPr>
            <w:pStyle w:val="berschrift3"/>
          </w:pPr>
        </w:pPrChange>
      </w:pPr>
      <w:bookmarkStart w:id="471" w:name="_Toc440900398"/>
      <w:r>
        <w:t>Limitations</w:t>
      </w:r>
      <w:bookmarkEnd w:id="471"/>
    </w:p>
    <w:p w14:paraId="56530056" w14:textId="62D960AA" w:rsidR="00506247" w:rsidRDefault="00DB7E93">
      <w:pPr>
        <w:jc w:val="both"/>
        <w:pPrChange w:id="472" w:author="Kletzenbauer Petra" w:date="2016-01-24T07:44:00Z">
          <w:pPr/>
        </w:pPrChange>
      </w:pPr>
      <w:ins w:id="473" w:author="Kletzenbauer Petra" w:date="2016-01-24T08:41:00Z">
        <w:r>
          <w:t>At the moment a</w:t>
        </w:r>
      </w:ins>
      <w:del w:id="474" w:author="Kletzenbauer Petra" w:date="2016-01-24T08:41:00Z">
        <w:r w:rsidR="00AD2010" w:rsidDel="00DB7E93">
          <w:delText>A</w:delText>
        </w:r>
      </w:del>
      <w:r w:rsidR="00AD2010">
        <w:t xml:space="preserve"> significant limitation to WebRTC </w:t>
      </w:r>
      <w:del w:id="475" w:author="Kletzenbauer Petra" w:date="2016-01-24T08:41:00Z">
        <w:r w:rsidR="00AD2010" w:rsidDel="00DB7E93">
          <w:delText xml:space="preserve">currently is </w:delText>
        </w:r>
      </w:del>
      <w:ins w:id="476" w:author="Kletzenbauer Petra" w:date="2016-01-24T08:41:00Z">
        <w:r>
          <w:t xml:space="preserve"> is </w:t>
        </w:r>
      </w:ins>
      <w:r w:rsidR="00AD2010">
        <w:t>that it is still under development</w:t>
      </w:r>
      <w:ins w:id="477" w:author="Kletzenbauer Petra" w:date="2016-01-24T08:42:00Z">
        <w:r>
          <w:t>. Although</w:t>
        </w:r>
      </w:ins>
      <w:del w:id="478" w:author="Kletzenbauer Petra" w:date="2016-01-24T08:42:00Z">
        <w:r w:rsidR="00AD2010" w:rsidDel="00DB7E93">
          <w:delText xml:space="preserve"> and </w:delText>
        </w:r>
        <w:r w:rsidR="002E01B5" w:rsidDel="00DB7E93">
          <w:delText xml:space="preserve">although </w:delText>
        </w:r>
      </w:del>
      <w:r w:rsidR="002E01B5">
        <w:t xml:space="preserve">there is a valid W3C standard, it is still possible that some functions might be added, changed or removed. As a result, many browsers still use their own vendor prefixes for methods. For instance, the </w:t>
      </w:r>
      <w:r w:rsidR="002E01B5" w:rsidRPr="002E01B5">
        <w:t>RTCPeerConnection</w:t>
      </w:r>
      <w:r w:rsidR="002E01B5">
        <w:t xml:space="preserve"> in the W3C standard is called </w:t>
      </w:r>
      <w:r w:rsidR="002E01B5" w:rsidRPr="002E01B5">
        <w:t>webkitRTCPeerConnection</w:t>
      </w:r>
      <w:r w:rsidR="002E01B5">
        <w:t xml:space="preserve"> in Google Chrome and </w:t>
      </w:r>
      <w:r w:rsidR="002E01B5" w:rsidRPr="002E01B5">
        <w:t>mozRTCPeerConnection</w:t>
      </w:r>
      <w:r w:rsidR="002E01B5">
        <w:t xml:space="preserve"> in Mozilla Firefox. This introduces additional sources of errors for developers. However, G</w:t>
      </w:r>
      <w:r w:rsidR="00506247">
        <w:t xml:space="preserve">oogle maintains the open source library adapter.js that helps programmers </w:t>
      </w:r>
      <w:ins w:id="479" w:author="Kletzenbauer Petra" w:date="2016-01-24T08:43:00Z">
        <w:r>
          <w:t xml:space="preserve">fixing </w:t>
        </w:r>
      </w:ins>
      <w:del w:id="480" w:author="Kletzenbauer Petra" w:date="2016-01-24T08:43:00Z">
        <w:r w:rsidR="00506247" w:rsidDel="00DB7E93">
          <w:delText>solve</w:delText>
        </w:r>
      </w:del>
      <w:r w:rsidR="00506247">
        <w:t xml:space="preserve"> this problem. A more detailed explanation to adapter.js can be found in chapter 4.2.4.</w:t>
      </w:r>
    </w:p>
    <w:p w14:paraId="4940BA62" w14:textId="257564A9" w:rsidR="00F07F6B" w:rsidRDefault="00DB7E93">
      <w:pPr>
        <w:jc w:val="both"/>
        <w:pPrChange w:id="481" w:author="Kletzenbauer Petra" w:date="2016-01-24T07:44:00Z">
          <w:pPr/>
        </w:pPrChange>
      </w:pPr>
      <w:ins w:id="482" w:author="Kletzenbauer Petra" w:date="2016-01-24T08:43:00Z">
        <w:r>
          <w:t xml:space="preserve">Another interesting issue is that </w:t>
        </w:r>
      </w:ins>
      <w:del w:id="483" w:author="Kletzenbauer Petra" w:date="2016-01-24T08:43:00Z">
        <w:r w:rsidR="00F07F6B" w:rsidDel="00DB7E93">
          <w:delText>Furthermore, not a</w:delText>
        </w:r>
      </w:del>
      <w:del w:id="484" w:author="Kletzenbauer Petra" w:date="2016-01-24T08:44:00Z">
        <w:r w:rsidR="00F07F6B" w:rsidDel="00DB7E93">
          <w:delText>ll</w:delText>
        </w:r>
      </w:del>
      <w:ins w:id="485" w:author="Kletzenbauer Petra" w:date="2016-01-24T08:44:00Z">
        <w:r>
          <w:t xml:space="preserve"> not all</w:t>
        </w:r>
      </w:ins>
      <w:r w:rsidR="00F07F6B">
        <w:t xml:space="preserve"> web browsers </w:t>
      </w:r>
      <w:r w:rsidR="002C486B">
        <w:t xml:space="preserve">support WebRTC yet. For now, only Google </w:t>
      </w:r>
      <w:r w:rsidR="00B556FA">
        <w:t>-</w:t>
      </w:r>
      <w:r w:rsidR="002C486B">
        <w:t xml:space="preserve">Chrome, Mozilla Firefox and Opera are able to establish interoperable WebRTC connections. As shown in </w:t>
      </w:r>
      <w:del w:id="486" w:author="Kletzenbauer Petra" w:date="2016-01-24T08:44:00Z">
        <w:r w:rsidR="002C486B" w:rsidDel="00D966ED">
          <w:delText>the figure below</w:delText>
        </w:r>
      </w:del>
      <w:ins w:id="487" w:author="Kletzenbauer Petra" w:date="2016-01-24T08:44:00Z">
        <w:r w:rsidR="00D966ED">
          <w:t xml:space="preserve"> Figure 3</w:t>
        </w:r>
      </w:ins>
      <w:r w:rsidR="002C486B">
        <w:t xml:space="preserve">, these three browsers </w:t>
      </w:r>
      <w:ins w:id="488" w:author="Kletzenbauer Petra" w:date="2016-01-24T08:45:00Z">
        <w:r w:rsidR="00D966ED">
          <w:t xml:space="preserve">represented </w:t>
        </w:r>
      </w:ins>
      <w:del w:id="489" w:author="Kletzenbauer Petra" w:date="2016-01-24T08:45:00Z">
        <w:r w:rsidR="002C486B" w:rsidDel="00D966ED">
          <w:delText>accounted for</w:delText>
        </w:r>
      </w:del>
      <w:r w:rsidR="002C486B">
        <w:t xml:space="preserve"> roughly 58% of the market share in Austria in 2014 (Statista 2015). Although this is a promising quota that will likely</w:t>
      </w:r>
      <w:r w:rsidR="00604E3C">
        <w:t xml:space="preserve"> rise</w:t>
      </w:r>
      <w:r w:rsidR="002C486B">
        <w:t xml:space="preserve"> further in the near future, it cannot yet be expected that an arbitrary device is capable of using WebRTC.</w:t>
      </w:r>
    </w:p>
    <w:p w14:paraId="533B24F5" w14:textId="77777777" w:rsidR="002C486B" w:rsidRDefault="002C486B">
      <w:pPr>
        <w:keepNext/>
        <w:jc w:val="both"/>
        <w:pPrChange w:id="490" w:author="Kletzenbauer Petra" w:date="2016-01-24T07:44:00Z">
          <w:pPr>
            <w:keepNext/>
            <w:jc w:val="center"/>
          </w:pPr>
        </w:pPrChange>
      </w:pPr>
      <w:r>
        <w:rPr>
          <w:noProof/>
          <w:lang w:val="de-AT" w:eastAsia="de-AT"/>
        </w:rPr>
        <w:drawing>
          <wp:inline distT="0" distB="0" distL="0" distR="0" wp14:anchorId="1C612B7D" wp14:editId="56CE2078">
            <wp:extent cx="4724400" cy="1762984"/>
            <wp:effectExtent l="0" t="0" r="0" b="889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753251" cy="1773750"/>
                    </a:xfrm>
                    <a:prstGeom prst="rect">
                      <a:avLst/>
                    </a:prstGeom>
                  </pic:spPr>
                </pic:pic>
              </a:graphicData>
            </a:graphic>
          </wp:inline>
        </w:drawing>
      </w:r>
    </w:p>
    <w:p w14:paraId="1F059F4D" w14:textId="77777777" w:rsidR="002C486B" w:rsidRDefault="002C486B">
      <w:pPr>
        <w:pStyle w:val="Beschriftung"/>
        <w:jc w:val="both"/>
        <w:pPrChange w:id="491" w:author="Kletzenbauer Petra" w:date="2016-01-24T07:44:00Z">
          <w:pPr>
            <w:pStyle w:val="Beschriftung"/>
            <w:jc w:val="center"/>
          </w:pPr>
        </w:pPrChange>
      </w:pPr>
      <w:bookmarkStart w:id="492" w:name="_Toc440900440"/>
      <w:r>
        <w:t xml:space="preserve">Figure </w:t>
      </w:r>
      <w:r w:rsidR="00521387">
        <w:fldChar w:fldCharType="begin"/>
      </w:r>
      <w:r w:rsidR="00521387">
        <w:instrText xml:space="preserve"> SEQ Figure \* ARABIC </w:instrText>
      </w:r>
      <w:r w:rsidR="00521387">
        <w:fldChar w:fldCharType="separate"/>
      </w:r>
      <w:r w:rsidR="00886EE4">
        <w:rPr>
          <w:noProof/>
        </w:rPr>
        <w:t>3</w:t>
      </w:r>
      <w:r w:rsidR="00521387">
        <w:rPr>
          <w:noProof/>
        </w:rPr>
        <w:fldChar w:fldCharType="end"/>
      </w:r>
      <w:r>
        <w:t>: Web browser market share in Austria in 2014</w:t>
      </w:r>
      <w:bookmarkEnd w:id="492"/>
    </w:p>
    <w:p w14:paraId="35BD0DB6" w14:textId="0061BF22" w:rsidR="00B000DC" w:rsidRDefault="00604E3C">
      <w:pPr>
        <w:jc w:val="both"/>
        <w:pPrChange w:id="493" w:author="Kletzenbauer Petra" w:date="2016-01-24T07:44:00Z">
          <w:pPr/>
        </w:pPrChange>
      </w:pPr>
      <w:r>
        <w:t xml:space="preserve">It has to be noted that </w:t>
      </w:r>
      <w:r w:rsidR="00B000DC">
        <w:t>Microsoft’s new web browser, Edge</w:t>
      </w:r>
      <w:r>
        <w:t>, is missing in this chart</w:t>
      </w:r>
      <w:r w:rsidR="00B000DC">
        <w:t xml:space="preserve">. In October 2015, it was </w:t>
      </w:r>
      <w:del w:id="494" w:author="Kletzenbauer Petra" w:date="2016-01-24T08:46:00Z">
        <w:r w:rsidR="00B000DC" w:rsidDel="00D966ED">
          <w:delText xml:space="preserve">for the first time </w:delText>
        </w:r>
      </w:del>
      <w:r w:rsidR="00B000DC">
        <w:t>possible to set up a peer-to-peer connection between Microsoft Edge and other WebRTC-capable browsers</w:t>
      </w:r>
      <w:ins w:id="495" w:author="Kletzenbauer Petra" w:date="2016-01-24T08:46:00Z">
        <w:r w:rsidR="00D966ED" w:rsidRPr="00D966ED">
          <w:t xml:space="preserve"> </w:t>
        </w:r>
        <w:r w:rsidR="00D966ED">
          <w:t>for the first time</w:t>
        </w:r>
      </w:ins>
      <w:r w:rsidR="00B000DC">
        <w:t xml:space="preserve">. In its current state, however, Microsoft Edge is not able to open DataChannel </w:t>
      </w:r>
      <w:r w:rsidR="00B000DC">
        <w:lastRenderedPageBreak/>
        <w:t>connections and the mandatory video codec implementations are also not supported yet (cf. Hancke 2015).</w:t>
      </w:r>
    </w:p>
    <w:p w14:paraId="30C3D68F" w14:textId="42041228" w:rsidR="00E40E7F" w:rsidRDefault="003631A8">
      <w:pPr>
        <w:jc w:val="both"/>
        <w:pPrChange w:id="496" w:author="Kletzenbauer Petra" w:date="2016-01-24T07:44:00Z">
          <w:pPr/>
        </w:pPrChange>
      </w:pPr>
      <w:ins w:id="497" w:author="Kletzenbauer Petra" w:date="2016-01-24T08:47:00Z">
        <w:r>
          <w:t>According to Grégoire (2015, p. 1), t</w:t>
        </w:r>
      </w:ins>
      <w:del w:id="498" w:author="Kletzenbauer Petra" w:date="2016-01-24T08:47:00Z">
        <w:r w:rsidR="00A16E9D" w:rsidDel="003631A8">
          <w:delText>T</w:delText>
        </w:r>
      </w:del>
      <w:r w:rsidR="00A16E9D">
        <w:t xml:space="preserve">he fact that WebRTC </w:t>
      </w:r>
      <w:del w:id="499" w:author="Kletzenbauer Petra" w:date="2016-01-24T08:46:00Z">
        <w:r w:rsidR="00A16E9D" w:rsidDel="003631A8">
          <w:delText>is running</w:delText>
        </w:r>
      </w:del>
      <w:ins w:id="500" w:author="Kletzenbauer Petra" w:date="2016-01-24T08:48:00Z">
        <w:r w:rsidR="006A5442">
          <w:t xml:space="preserve"> </w:t>
        </w:r>
      </w:ins>
      <w:ins w:id="501" w:author="Kletzenbauer Petra" w:date="2016-01-24T08:46:00Z">
        <w:r>
          <w:t>runs</w:t>
        </w:r>
      </w:ins>
      <w:r w:rsidR="00A16E9D">
        <w:t xml:space="preserve"> natively in web browsers </w:t>
      </w:r>
      <w:ins w:id="502" w:author="Kletzenbauer Petra" w:date="2016-01-24T08:47:00Z">
        <w:r w:rsidR="006A5442">
          <w:t xml:space="preserve">does not only have advantages but also downsides. </w:t>
        </w:r>
      </w:ins>
      <w:del w:id="503" w:author="Kletzenbauer Petra" w:date="2016-01-24T08:48:00Z">
        <w:r w:rsidR="00A16E9D" w:rsidDel="006A5442">
          <w:delText>has many advantages, although it also introduces some downsides,</w:delText>
        </w:r>
      </w:del>
      <w:del w:id="504" w:author="Kletzenbauer Petra" w:date="2016-01-24T08:47:00Z">
        <w:r w:rsidR="00A16E9D" w:rsidDel="003631A8">
          <w:delText xml:space="preserve"> a</w:delText>
        </w:r>
        <w:r w:rsidR="00E40E7F" w:rsidDel="003631A8">
          <w:delText xml:space="preserve">ccording to Grégoire (2015, </w:delText>
        </w:r>
        <w:r w:rsidR="00A16E9D" w:rsidDel="003631A8">
          <w:delText>p. 1)</w:delText>
        </w:r>
      </w:del>
      <w:r w:rsidR="00A16E9D">
        <w:t xml:space="preserve">. </w:t>
      </w:r>
      <w:r w:rsidR="00E565A3">
        <w:t xml:space="preserve">A substantial limitation is the restricted access to storage </w:t>
      </w:r>
      <w:r w:rsidR="004D2D22">
        <w:t xml:space="preserve">media </w:t>
      </w:r>
      <w:r w:rsidR="00E565A3">
        <w:t>on the device through the browser.</w:t>
      </w:r>
      <w:r w:rsidR="00061047">
        <w:t xml:space="preserve"> A remedy to this disadvantage could be the use of the browser’s local storage, a feature that was introduced in HTML5</w:t>
      </w:r>
      <w:r w:rsidR="00F66868">
        <w:t xml:space="preserve"> (cf. Ranganathan &amp; Sicking 2015)</w:t>
      </w:r>
      <w:r w:rsidR="00061047">
        <w:t>. Additionally, a new File API is currently under development that will enable web browsers to access the local file system from the web browser, in accordance with a thorough security concept (</w:t>
      </w:r>
      <w:r w:rsidR="00F66868">
        <w:t>cf. Hickson 2015</w:t>
      </w:r>
      <w:r w:rsidR="00061047">
        <w:t>)</w:t>
      </w:r>
      <w:r w:rsidR="00B0472B">
        <w:t>.</w:t>
      </w:r>
    </w:p>
    <w:p w14:paraId="640B04D0" w14:textId="77777777" w:rsidR="004F0E86" w:rsidRDefault="0085036B">
      <w:pPr>
        <w:pStyle w:val="berschrift3"/>
        <w:jc w:val="both"/>
        <w:pPrChange w:id="505" w:author="Kletzenbauer Petra" w:date="2016-01-24T07:44:00Z">
          <w:pPr>
            <w:pStyle w:val="berschrift3"/>
          </w:pPr>
        </w:pPrChange>
      </w:pPr>
      <w:bookmarkStart w:id="506" w:name="_Toc440900399"/>
      <w:r>
        <w:t>Current status</w:t>
      </w:r>
      <w:bookmarkEnd w:id="506"/>
    </w:p>
    <w:p w14:paraId="15C489BD" w14:textId="77777777" w:rsidR="00622F22" w:rsidRDefault="006F29C7">
      <w:pPr>
        <w:jc w:val="both"/>
        <w:pPrChange w:id="507" w:author="Kletzenbauer Petra" w:date="2016-01-24T07:44:00Z">
          <w:pPr/>
        </w:pPrChange>
      </w:pPr>
      <w:r>
        <w:t xml:space="preserve">For now, according to </w:t>
      </w:r>
      <w:proofErr w:type="gramStart"/>
      <w:r>
        <w:t>What’s</w:t>
      </w:r>
      <w:proofErr w:type="gramEnd"/>
      <w:r>
        <w:t xml:space="preserve"> next for WebRTC? 2015, around 720 companies use WebRTC in some way in their products. </w:t>
      </w:r>
      <w:r w:rsidR="00CC3392">
        <w:t>Popular applications like Google Hangouts use it for creating DataChannels between users in chats and secure session description mechanisms (cf. Hancke 2014).</w:t>
      </w:r>
    </w:p>
    <w:p w14:paraId="2FE4D9E6" w14:textId="0E638A6F" w:rsidR="0085036B" w:rsidRPr="0085036B" w:rsidRDefault="00622F22">
      <w:pPr>
        <w:jc w:val="both"/>
        <w:pPrChange w:id="508" w:author="Kletzenbauer Petra" w:date="2016-01-24T07:44:00Z">
          <w:pPr/>
        </w:pPrChange>
      </w:pPr>
      <w:r>
        <w:t xml:space="preserve">Currently, the developers behind WebRTC at Google are working on implementing the new version 1.2 of the encryption protocol DTLS and other enhancements </w:t>
      </w:r>
      <w:del w:id="509" w:author="Kletzenbauer Petra" w:date="2016-01-24T08:49:00Z">
        <w:r w:rsidDel="006A5442">
          <w:delText>regarding improvement of</w:delText>
        </w:r>
      </w:del>
      <w:ins w:id="510" w:author="Kletzenbauer Petra" w:date="2016-01-24T08:49:00Z">
        <w:r w:rsidR="006A5442">
          <w:t xml:space="preserve"> in terms of </w:t>
        </w:r>
      </w:ins>
      <w:del w:id="511" w:author="Kletzenbauer Petra" w:date="2016-01-24T08:49:00Z">
        <w:r w:rsidDel="006A5442">
          <w:delText xml:space="preserve"> </w:delText>
        </w:r>
      </w:del>
      <w:r>
        <w:t xml:space="preserve">video and audio </w:t>
      </w:r>
      <w:ins w:id="512" w:author="Kletzenbauer Petra" w:date="2016-01-24T08:49:00Z">
        <w:r w:rsidR="006A5442">
          <w:t xml:space="preserve">enhancement </w:t>
        </w:r>
      </w:ins>
      <w:r>
        <w:t xml:space="preserve">on mobile devices (cf. </w:t>
      </w:r>
      <w:proofErr w:type="gramStart"/>
      <w:r>
        <w:t>What’s</w:t>
      </w:r>
      <w:proofErr w:type="gramEnd"/>
      <w:r>
        <w:t xml:space="preserve"> next for WebRTC? 2015).</w:t>
      </w:r>
    </w:p>
    <w:p w14:paraId="798815E8" w14:textId="77777777" w:rsidR="002E627A" w:rsidRDefault="002E627A">
      <w:pPr>
        <w:pStyle w:val="berschrift2"/>
        <w:jc w:val="both"/>
        <w:pPrChange w:id="513" w:author="Kletzenbauer Petra" w:date="2016-01-24T07:44:00Z">
          <w:pPr>
            <w:pStyle w:val="berschrift2"/>
          </w:pPr>
        </w:pPrChange>
      </w:pPr>
      <w:bookmarkStart w:id="514" w:name="_Toc438987633"/>
      <w:bookmarkStart w:id="515" w:name="_Toc440900400"/>
      <w:r>
        <w:t>API components</w:t>
      </w:r>
      <w:bookmarkEnd w:id="514"/>
      <w:bookmarkEnd w:id="515"/>
    </w:p>
    <w:p w14:paraId="74BD5ED0" w14:textId="727F3F86" w:rsidR="002E627A" w:rsidRDefault="005A0CD1">
      <w:pPr>
        <w:jc w:val="both"/>
        <w:pPrChange w:id="516" w:author="Kletzenbauer Petra" w:date="2016-01-24T07:44:00Z">
          <w:pPr/>
        </w:pPrChange>
      </w:pPr>
      <w:r>
        <w:t>WebRTC consists of three main components, which developers have to implement and connect together</w:t>
      </w:r>
      <w:r w:rsidR="00B476AE">
        <w:t xml:space="preserve"> </w:t>
      </w:r>
      <w:del w:id="517" w:author="Kletzenbauer Petra" w:date="2016-01-24T08:49:00Z">
        <w:r w:rsidR="00B476AE" w:rsidDel="00012DE0">
          <w:delText>in order for the application to work as intended</w:delText>
        </w:r>
      </w:del>
      <w:ins w:id="518" w:author="Kletzenbauer Petra" w:date="2016-01-24T08:49:00Z">
        <w:r w:rsidR="00012DE0">
          <w:t>in order to have a smoothly working application</w:t>
        </w:r>
      </w:ins>
      <w:r>
        <w:t>. These components are called MediaStream, PeerConnection and DataChannel. The functionality and details of all three will be explained in the following section.</w:t>
      </w:r>
    </w:p>
    <w:p w14:paraId="1FEB4362" w14:textId="77777777" w:rsidR="005A0CD1" w:rsidRDefault="005A0CD1">
      <w:pPr>
        <w:pStyle w:val="berschrift3"/>
        <w:jc w:val="both"/>
        <w:pPrChange w:id="519" w:author="Kletzenbauer Petra" w:date="2016-01-24T07:44:00Z">
          <w:pPr>
            <w:pStyle w:val="berschrift3"/>
          </w:pPr>
        </w:pPrChange>
      </w:pPr>
      <w:bookmarkStart w:id="520" w:name="_Toc440900401"/>
      <w:r>
        <w:t>MediaStream</w:t>
      </w:r>
      <w:bookmarkEnd w:id="520"/>
    </w:p>
    <w:p w14:paraId="1F84B6C8" w14:textId="77777777" w:rsidR="005A0CD1" w:rsidRDefault="00471DD3">
      <w:pPr>
        <w:jc w:val="both"/>
        <w:pPrChange w:id="521" w:author="Kletzenbauer Petra" w:date="2016-01-24T07:44:00Z">
          <w:pPr/>
        </w:pPrChange>
      </w:pPr>
      <w:r>
        <w:t xml:space="preserve">To broadcast audio and video streams over the Internet, </w:t>
      </w:r>
      <w:r>
        <w:rPr>
          <w:i/>
        </w:rPr>
        <w:t>MediaStream</w:t>
      </w:r>
      <w:r>
        <w:t xml:space="preserve"> objects are used. They enable the developer to interact with the streams, like displaying it in the browser window, taking snapshots or sending it to other users (</w:t>
      </w:r>
      <w:r w:rsidR="001B2B06">
        <w:t xml:space="preserve">cf. </w:t>
      </w:r>
      <w:r>
        <w:t>Loreto &amp; Romano 2014</w:t>
      </w:r>
      <w:r w:rsidR="00061120">
        <w:t>, p. 6</w:t>
      </w:r>
      <w:r>
        <w:t>).</w:t>
      </w:r>
    </w:p>
    <w:p w14:paraId="4164E8A1" w14:textId="7B09C20A" w:rsidR="00061120" w:rsidRDefault="008A6B1F">
      <w:pPr>
        <w:jc w:val="both"/>
        <w:pPrChange w:id="522" w:author="Kletzenbauer Petra" w:date="2016-01-24T07:44:00Z">
          <w:pPr/>
        </w:pPrChange>
      </w:pPr>
      <w:r>
        <w:lastRenderedPageBreak/>
        <w:t>Before using a MediaStream object, it is necessary to get access to a media stream from a local media-capture device. This could be a camera</w:t>
      </w:r>
      <w:r w:rsidR="00604E3C">
        <w:t xml:space="preserve"> or a microphone from a laptop or a smartphone</w:t>
      </w:r>
      <w:r w:rsidR="00510841">
        <w:t>.</w:t>
      </w:r>
      <w:r w:rsidR="00E1170B">
        <w:t xml:space="preserve"> </w:t>
      </w:r>
      <w:r w:rsidR="00661168">
        <w:t xml:space="preserve">Developers can request access to these </w:t>
      </w:r>
      <w:r w:rsidR="00661168">
        <w:rPr>
          <w:i/>
        </w:rPr>
        <w:t>LocalMediaStreams</w:t>
      </w:r>
      <w:r w:rsidR="00661168">
        <w:t xml:space="preserve"> </w:t>
      </w:r>
      <w:del w:id="523" w:author="Kletzenbauer Petra" w:date="2016-01-24T08:50:00Z">
        <w:r w:rsidR="00661168" w:rsidDel="00012DE0">
          <w:delText xml:space="preserve">through </w:delText>
        </w:r>
      </w:del>
      <w:ins w:id="524" w:author="Kletzenbauer Petra" w:date="2016-01-24T08:50:00Z">
        <w:r w:rsidR="00012DE0">
          <w:t xml:space="preserve">by using </w:t>
        </w:r>
      </w:ins>
      <w:r w:rsidR="00661168">
        <w:t xml:space="preserve">the function </w:t>
      </w:r>
      <w:proofErr w:type="gramStart"/>
      <w:r w:rsidR="00661168" w:rsidRPr="00224CA9">
        <w:rPr>
          <w:i/>
        </w:rPr>
        <w:t>navigator.getUserMedia(</w:t>
      </w:r>
      <w:proofErr w:type="gramEnd"/>
      <w:r w:rsidR="00661168" w:rsidRPr="00224CA9">
        <w:rPr>
          <w:i/>
        </w:rPr>
        <w:t>)</w:t>
      </w:r>
      <w:r w:rsidR="00661168">
        <w:t xml:space="preserve">. </w:t>
      </w:r>
      <w:r w:rsidR="00F77F47">
        <w:t>It is possible to specify the type of LocalMediaStream to be requested, audio, video or both.</w:t>
      </w:r>
      <w:r w:rsidR="0087656D">
        <w:t xml:space="preserve"> This is done in a configuration object that can be passed upon object initialization</w:t>
      </w:r>
      <w:r w:rsidR="00F77F47">
        <w:t xml:space="preserve"> (</w:t>
      </w:r>
      <w:r w:rsidR="001B2B06">
        <w:t xml:space="preserve">cf. </w:t>
      </w:r>
      <w:r w:rsidR="00F77F47">
        <w:t>Loreto &amp; Romano 2014, p. 6).</w:t>
      </w:r>
    </w:p>
    <w:p w14:paraId="573D3763" w14:textId="77777777" w:rsidR="00F77F47" w:rsidRDefault="008A6A73">
      <w:pPr>
        <w:jc w:val="both"/>
        <w:pPrChange w:id="525" w:author="Kletzenbauer Petra" w:date="2016-01-24T07:44:00Z">
          <w:pPr/>
        </w:pPrChange>
      </w:pPr>
      <w:r>
        <w:t xml:space="preserve">In JavaScript, the access to local media-capture devices is handled via opt-in approval from the user. When developers call the </w:t>
      </w:r>
      <w:proofErr w:type="gramStart"/>
      <w:r>
        <w:t>navigator.getUserMedia(</w:t>
      </w:r>
      <w:proofErr w:type="gramEnd"/>
      <w:r>
        <w:t>) function for the first time, a pop-up window asks the users if they want to grant the application access to the specified media-capture devices. This approval can be revoked by both users and developer</w:t>
      </w:r>
      <w:r w:rsidR="006F6A0F">
        <w:t>s</w:t>
      </w:r>
      <w:r>
        <w:t xml:space="preserve"> at any</w:t>
      </w:r>
      <w:r w:rsidR="006F6A0F">
        <w:t xml:space="preserve"> time so the application </w:t>
      </w:r>
      <w:r w:rsidR="001338C6">
        <w:t>no longer has access</w:t>
      </w:r>
      <w:r w:rsidR="006F6A0F">
        <w:t xml:space="preserve"> to the camera or microphone.</w:t>
      </w:r>
    </w:p>
    <w:p w14:paraId="6282B511" w14:textId="77777777" w:rsidR="000E39A8" w:rsidRDefault="000E39A8">
      <w:pPr>
        <w:jc w:val="both"/>
        <w:pPrChange w:id="526" w:author="Kletzenbauer Petra" w:date="2016-01-24T07:44:00Z">
          <w:pPr/>
        </w:pPrChange>
      </w:pPr>
      <w:r>
        <w:t>In</w:t>
      </w:r>
      <w:r w:rsidR="0055664F">
        <w:t xml:space="preserve"> December</w:t>
      </w:r>
      <w:r>
        <w:t xml:space="preserve"> 2015, Google Chrome removed the possibility </w:t>
      </w:r>
      <w:r w:rsidR="00E03052">
        <w:t xml:space="preserve">to use </w:t>
      </w:r>
      <w:proofErr w:type="gramStart"/>
      <w:r w:rsidR="00E03052">
        <w:t>navigator.getUserMedia(</w:t>
      </w:r>
      <w:proofErr w:type="gramEnd"/>
      <w:r w:rsidR="00E03052">
        <w:t xml:space="preserve">) on web pages that do not support HTTP Secure (HTTPS). With HTTPS, all data transfer around the web page connection is encrypted with Transport Layer </w:t>
      </w:r>
      <w:r w:rsidR="00224CA9">
        <w:t xml:space="preserve">Security (TLS), thus </w:t>
      </w:r>
      <w:r w:rsidR="00E57A9B">
        <w:t>ensuring that the data is not transferred in pla</w:t>
      </w:r>
      <w:r w:rsidR="00D22C94">
        <w:t xml:space="preserve">in </w:t>
      </w:r>
      <w:r w:rsidR="002013AF">
        <w:t>text</w:t>
      </w:r>
      <w:r w:rsidR="00E57A9B">
        <w:t xml:space="preserve"> </w:t>
      </w:r>
      <w:r w:rsidR="00E03052">
        <w:t>(</w:t>
      </w:r>
      <w:r w:rsidR="002013AF">
        <w:t xml:space="preserve">What’s </w:t>
      </w:r>
      <w:r w:rsidR="00424F4C">
        <w:t>next for WebRTC?</w:t>
      </w:r>
      <w:r w:rsidR="002013AF">
        <w:t xml:space="preserve"> 2015</w:t>
      </w:r>
      <w:r w:rsidR="00E03052">
        <w:t>)</w:t>
      </w:r>
      <w:r w:rsidR="002013AF">
        <w:t>.</w:t>
      </w:r>
      <w:r w:rsidR="0087656D">
        <w:t xml:space="preserve"> This acts as an additional layer of security, because developers are actively encouraged to use encryption in all parts of their applications.</w:t>
      </w:r>
    </w:p>
    <w:p w14:paraId="4B6940CA" w14:textId="77777777" w:rsidR="007B5285" w:rsidRDefault="007B5285">
      <w:pPr>
        <w:pStyle w:val="berschrift3"/>
        <w:jc w:val="both"/>
        <w:pPrChange w:id="527" w:author="Kletzenbauer Petra" w:date="2016-01-24T07:44:00Z">
          <w:pPr>
            <w:pStyle w:val="berschrift3"/>
          </w:pPr>
        </w:pPrChange>
      </w:pPr>
      <w:bookmarkStart w:id="528" w:name="_Toc440900402"/>
      <w:r>
        <w:t>PeerConnection</w:t>
      </w:r>
      <w:bookmarkEnd w:id="528"/>
    </w:p>
    <w:p w14:paraId="1FE769A4" w14:textId="77777777" w:rsidR="007B5285" w:rsidRDefault="000F3F26">
      <w:pPr>
        <w:jc w:val="both"/>
        <w:pPrChange w:id="529" w:author="Kletzenbauer Petra" w:date="2016-01-24T07:44:00Z">
          <w:pPr/>
        </w:pPrChange>
      </w:pPr>
      <w:r>
        <w:t xml:space="preserve">Instances of </w:t>
      </w:r>
      <w:r>
        <w:rPr>
          <w:i/>
        </w:rPr>
        <w:t>PeerConnections</w:t>
      </w:r>
      <w:r>
        <w:t xml:space="preserve"> allow users to communicate with each other peer-to-peer, </w:t>
      </w:r>
      <w:r w:rsidR="00CD5564">
        <w:t xml:space="preserve">i.e. directly from one browser to another, </w:t>
      </w:r>
      <w:r>
        <w:t>without any web servers involved.</w:t>
      </w:r>
      <w:r w:rsidR="00CD5564">
        <w:t xml:space="preserve"> I</w:t>
      </w:r>
      <w:r w:rsidR="00B0799D">
        <w:t>t has to be noted</w:t>
      </w:r>
      <w:r w:rsidR="00CD5564">
        <w:t>, however,</w:t>
      </w:r>
      <w:r w:rsidR="00B0799D">
        <w:t xml:space="preserve"> that a web server is always necessary for setting up a PeerConnection</w:t>
      </w:r>
      <w:r w:rsidR="00CD5564">
        <w:t xml:space="preserve"> between</w:t>
      </w:r>
      <w:r w:rsidR="00B0799D">
        <w:t xml:space="preserve"> two </w:t>
      </w:r>
      <w:r w:rsidR="00CD5564">
        <w:t>users, in order for them to find each other. This normally happens when both</w:t>
      </w:r>
      <w:r w:rsidR="00EE5F11">
        <w:t xml:space="preserve"> users visit the same web page, running on a web server which handles the peer connection setup between users. </w:t>
      </w:r>
      <w:r w:rsidR="00B0799D">
        <w:t>Typically, the coordination of the connection setup is handled with XMLHttpRequests or WebSockets (</w:t>
      </w:r>
      <w:r w:rsidR="001B2B06">
        <w:t xml:space="preserve">cf. </w:t>
      </w:r>
      <w:r w:rsidR="00B0799D">
        <w:t>Loreto &amp; Romano 2014, p. 7).</w:t>
      </w:r>
    </w:p>
    <w:p w14:paraId="0BCC6D68" w14:textId="77777777" w:rsidR="00CD5564" w:rsidRDefault="00CD5564">
      <w:pPr>
        <w:pStyle w:val="berschrift3"/>
        <w:jc w:val="both"/>
        <w:pPrChange w:id="530" w:author="Kletzenbauer Petra" w:date="2016-01-24T07:44:00Z">
          <w:pPr>
            <w:pStyle w:val="berschrift3"/>
          </w:pPr>
        </w:pPrChange>
      </w:pPr>
      <w:bookmarkStart w:id="531" w:name="_Toc440900403"/>
      <w:r>
        <w:t>DataChannel</w:t>
      </w:r>
      <w:bookmarkEnd w:id="531"/>
    </w:p>
    <w:p w14:paraId="3C8DE46E" w14:textId="77777777" w:rsidR="00CD5564" w:rsidRPr="00EE5F11" w:rsidRDefault="00EE5F11">
      <w:pPr>
        <w:jc w:val="both"/>
        <w:pPrChange w:id="532" w:author="Kletzenbauer Petra" w:date="2016-01-24T07:44:00Z">
          <w:pPr/>
        </w:pPrChange>
      </w:pPr>
      <w:r>
        <w:t xml:space="preserve">While the two previous components were mandatory for a successful WebRTC connection, the third one, </w:t>
      </w:r>
      <w:r>
        <w:rPr>
          <w:i/>
        </w:rPr>
        <w:t>DataChannel</w:t>
      </w:r>
      <w:r>
        <w:t xml:space="preserve">, is optional. It offers the possibility to send </w:t>
      </w:r>
      <w:r w:rsidR="00D070EA">
        <w:t xml:space="preserve">arbitrary data between users connected via a PeerConnection. The DataChannel </w:t>
      </w:r>
      <w:r w:rsidR="00D070EA">
        <w:lastRenderedPageBreak/>
        <w:t>API was modeled after the WebSocket API, with similar function calls. Like WebSockets, DataChannels also offer a bidirectional connection. Developers can open an unlimited number of DataCha</w:t>
      </w:r>
      <w:r w:rsidR="00C8135D">
        <w:t xml:space="preserve">nnels within one PeerConnection, as long as each DataChannel </w:t>
      </w:r>
      <w:r w:rsidR="00CE106F">
        <w:t>is specified with a unique name (</w:t>
      </w:r>
      <w:r w:rsidR="001B2B06">
        <w:t xml:space="preserve">cf. </w:t>
      </w:r>
      <w:r w:rsidR="0039663F">
        <w:t>Loreto &amp; Romano 2014, p. </w:t>
      </w:r>
      <w:r w:rsidR="00CE106F">
        <w:t>8f).</w:t>
      </w:r>
    </w:p>
    <w:p w14:paraId="2A812BE6" w14:textId="77777777" w:rsidR="002E627A" w:rsidRDefault="002E627A">
      <w:pPr>
        <w:pStyle w:val="berschrift2"/>
        <w:jc w:val="both"/>
        <w:pPrChange w:id="533" w:author="Kletzenbauer Petra" w:date="2016-01-24T07:44:00Z">
          <w:pPr>
            <w:pStyle w:val="berschrift2"/>
          </w:pPr>
        </w:pPrChange>
      </w:pPr>
      <w:bookmarkStart w:id="534" w:name="_Toc438987634"/>
      <w:bookmarkStart w:id="535" w:name="_Toc440900404"/>
      <w:r>
        <w:t>Connection setup</w:t>
      </w:r>
      <w:bookmarkEnd w:id="534"/>
      <w:bookmarkEnd w:id="535"/>
    </w:p>
    <w:p w14:paraId="387DEB86" w14:textId="6B1AAD7A" w:rsidR="00000B89" w:rsidRDefault="00125F49">
      <w:pPr>
        <w:pStyle w:val="berschrift3"/>
        <w:jc w:val="both"/>
        <w:pPrChange w:id="536" w:author="Kletzenbauer Petra" w:date="2016-01-24T07:44:00Z">
          <w:pPr>
            <w:pStyle w:val="berschrift3"/>
          </w:pPr>
        </w:pPrChange>
      </w:pPr>
      <w:bookmarkStart w:id="537" w:name="_Toc440900405"/>
      <w:commentRangeStart w:id="538"/>
      <w:del w:id="539" w:author="Kletzenbauer Petra" w:date="2016-01-24T08:52:00Z">
        <w:r w:rsidDel="00012DE0">
          <w:delText>Signaling</w:delText>
        </w:r>
      </w:del>
      <w:bookmarkEnd w:id="537"/>
      <w:commentRangeEnd w:id="538"/>
      <w:ins w:id="540" w:author="Kletzenbauer Petra" w:date="2016-01-24T08:52:00Z">
        <w:r w:rsidR="00012DE0">
          <w:t>Signalling</w:t>
        </w:r>
      </w:ins>
      <w:r w:rsidR="00012DE0">
        <w:rPr>
          <w:rStyle w:val="Kommentarzeichen"/>
          <w:rFonts w:eastAsiaTheme="minorHAnsi" w:cstheme="minorBidi"/>
          <w:b w:val="0"/>
          <w:bCs w:val="0"/>
        </w:rPr>
        <w:commentReference w:id="538"/>
      </w:r>
    </w:p>
    <w:p w14:paraId="51C14CC5" w14:textId="5957095A" w:rsidR="00125F49" w:rsidRDefault="000C6683">
      <w:pPr>
        <w:jc w:val="both"/>
        <w:pPrChange w:id="541" w:author="Kletzenbauer Petra" w:date="2016-01-24T07:44:00Z">
          <w:pPr/>
        </w:pPrChange>
      </w:pPr>
      <w:r>
        <w:t xml:space="preserve">In the WebRTC design process, it was decided to „fully specify how to control the media plane, while leaving the </w:t>
      </w:r>
      <w:del w:id="542" w:author="Kletzenbauer Petra" w:date="2016-01-24T08:52:00Z">
        <w:r w:rsidDel="00012DE0">
          <w:delText>signaling</w:delText>
        </w:r>
      </w:del>
      <w:ins w:id="543" w:author="Kletzenbauer Petra" w:date="2016-01-24T08:52:00Z">
        <w:r w:rsidR="00012DE0">
          <w:t>signalling</w:t>
        </w:r>
      </w:ins>
      <w:r>
        <w:t xml:space="preserve"> plane as much as possible to the application layer</w:t>
      </w:r>
      <w:proofErr w:type="gramStart"/>
      <w:r>
        <w:t>“ (</w:t>
      </w:r>
      <w:proofErr w:type="gramEnd"/>
      <w:r>
        <w:t xml:space="preserve">Loreto &amp; Romano 2014, p. 5). As a result, developers do not need </w:t>
      </w:r>
      <w:r w:rsidR="00B21FBA">
        <w:t xml:space="preserve">to handle components like video and audio formats and encodings. They do, however, have to implement the </w:t>
      </w:r>
      <w:del w:id="544" w:author="Kletzenbauer Petra" w:date="2016-01-24T08:52:00Z">
        <w:r w:rsidR="00B21FBA" w:rsidDel="00012DE0">
          <w:delText>signaling</w:delText>
        </w:r>
      </w:del>
      <w:ins w:id="545" w:author="Kletzenbauer Petra" w:date="2016-01-24T08:52:00Z">
        <w:r w:rsidR="00012DE0">
          <w:t>signalling</w:t>
        </w:r>
      </w:ins>
      <w:r w:rsidR="00B21FBA">
        <w:t xml:space="preserve"> in order to set up a successful WebRTC connection themselves. In practice, this means that they have to use the right API methods in the right order</w:t>
      </w:r>
      <w:r w:rsidR="00660D11">
        <w:t xml:space="preserve"> (cf. Loreto &amp; Romano 2014, p. 5).</w:t>
      </w:r>
    </w:p>
    <w:p w14:paraId="7FAAFA47" w14:textId="77777777" w:rsidR="005E3F2F" w:rsidRDefault="005E3F2F">
      <w:pPr>
        <w:pStyle w:val="berschrift3"/>
        <w:jc w:val="both"/>
        <w:pPrChange w:id="546" w:author="Kletzenbauer Petra" w:date="2016-01-24T07:44:00Z">
          <w:pPr>
            <w:pStyle w:val="berschrift3"/>
          </w:pPr>
        </w:pPrChange>
      </w:pPr>
      <w:bookmarkStart w:id="547" w:name="_Toc440900406"/>
      <w:r>
        <w:t>NAT problem</w:t>
      </w:r>
      <w:bookmarkEnd w:id="547"/>
    </w:p>
    <w:p w14:paraId="5D507864" w14:textId="77777777" w:rsidR="00B12B6E" w:rsidRDefault="001A6077">
      <w:pPr>
        <w:jc w:val="both"/>
        <w:pPrChange w:id="548" w:author="Kletzenbauer Petra" w:date="2016-01-24T07:44:00Z">
          <w:pPr/>
        </w:pPrChange>
      </w:pPr>
      <w:r>
        <w:t xml:space="preserve">Initially, Internet Protocol (IP) version 4 (Ipv4) was used to deliver network packets </w:t>
      </w:r>
      <w:r w:rsidR="00B12B6E">
        <w:t xml:space="preserve">over the Internet </w:t>
      </w:r>
      <w:r>
        <w:t>from one host to another. It uses 32-bit addresses, thus limiting the number of possible hosts to 2</w:t>
      </w:r>
      <w:r>
        <w:rPr>
          <w:vertAlign w:val="superscript"/>
        </w:rPr>
        <w:t>32</w:t>
      </w:r>
      <w:r>
        <w:t xml:space="preserve">, or 4 294 967 296. Due to the constantly increasing demand of new Internet-capable devices and applications, one popular method to avoid IPv4 address space exhaustion was the introduction of Network </w:t>
      </w:r>
      <w:r w:rsidR="00B12B6E">
        <w:t>address translation (NAT). NAT enables networks to map multiple hosts inside a network to use one public IP address, therefore reducing the usage of public IPv4 addresses.</w:t>
      </w:r>
    </w:p>
    <w:p w14:paraId="7327853E" w14:textId="0AED540B" w:rsidR="00B12B6E" w:rsidRDefault="00B12B6E">
      <w:pPr>
        <w:jc w:val="both"/>
        <w:pPrChange w:id="549" w:author="Kletzenbauer Petra" w:date="2016-01-24T07:44:00Z">
          <w:pPr/>
        </w:pPrChange>
      </w:pPr>
      <w:r>
        <w:t>For WebRTC, however, it is vital to know the public IP address of all parties in order to set up a peer-to-peer connection between them.</w:t>
      </w:r>
      <w:r w:rsidR="00856B2D">
        <w:t xml:space="preserve"> This functionality is achieved </w:t>
      </w:r>
      <w:del w:id="550" w:author="Kletzenbauer Petra" w:date="2016-01-24T08:52:00Z">
        <w:r w:rsidR="00856B2D" w:rsidDel="00012DE0">
          <w:delText xml:space="preserve">through </w:delText>
        </w:r>
      </w:del>
      <w:ins w:id="551" w:author="Kletzenbauer Petra" w:date="2016-01-24T08:52:00Z">
        <w:r w:rsidR="00012DE0">
          <w:t xml:space="preserve">by </w:t>
        </w:r>
      </w:ins>
      <w:r w:rsidR="00856B2D">
        <w:t>the use of the Session Traversal Utilities for NAT (STUN) protocol</w:t>
      </w:r>
      <w:r w:rsidR="00D8221D">
        <w:t>. It enables an application to detect the usage of NAT in a host’s network, and to retrieve the allocated IP address and port if that is the case</w:t>
      </w:r>
      <w:r w:rsidR="00A71529">
        <w:t>. A third-party STUN server is necessary in order to obtain the host’s public IP address</w:t>
      </w:r>
      <w:r w:rsidR="00596B8E">
        <w:t xml:space="preserve"> (cf. Loreto &amp; Romano 2014, p. 8)</w:t>
      </w:r>
      <w:r w:rsidR="00A71529">
        <w:t>. There are publicly available STUN servers for developers to use in this case, for example from Google</w:t>
      </w:r>
      <w:r w:rsidR="00596B8E">
        <w:t xml:space="preserve"> (cf. Dutton 2012</w:t>
      </w:r>
      <w:r w:rsidR="005916D8">
        <w:t>)</w:t>
      </w:r>
      <w:r w:rsidR="00D8221D">
        <w:t>.</w:t>
      </w:r>
    </w:p>
    <w:p w14:paraId="4E2F9176" w14:textId="77777777" w:rsidR="00596B8E" w:rsidRPr="001A6077" w:rsidRDefault="00453355">
      <w:pPr>
        <w:jc w:val="both"/>
        <w:pPrChange w:id="552" w:author="Kletzenbauer Petra" w:date="2016-01-24T07:44:00Z">
          <w:pPr/>
        </w:pPrChange>
      </w:pPr>
      <w:r>
        <w:t xml:space="preserve">Additionally, the Traversal Using Relays around NAT (TURN) protocol extends the functionality of STUN by allowing a host inside a network that uses NAT to receive a </w:t>
      </w:r>
      <w:r>
        <w:lastRenderedPageBreak/>
        <w:t>public IP address from a relay server</w:t>
      </w:r>
      <w:r w:rsidR="008C0420">
        <w:t xml:space="preserve"> (cf. Loreto &amp; Romano 2014, p. 8)</w:t>
      </w:r>
      <w:r>
        <w:t>. Consequently, the host is able to „receive</w:t>
      </w:r>
      <w:r w:rsidR="00A20452">
        <w:t xml:space="preserve"> media from any peer that can send packets to the public Internet</w:t>
      </w:r>
      <w:proofErr w:type="gramStart"/>
      <w:r w:rsidR="00A20452">
        <w:t>“</w:t>
      </w:r>
      <w:r w:rsidR="008C0420">
        <w:t xml:space="preserve"> (</w:t>
      </w:r>
      <w:proofErr w:type="gramEnd"/>
      <w:r w:rsidR="00687C93">
        <w:t>Loreto &amp; Romano 2014, p. 8</w:t>
      </w:r>
      <w:r w:rsidR="00A20452">
        <w:t>).</w:t>
      </w:r>
    </w:p>
    <w:p w14:paraId="11EC321D" w14:textId="77777777" w:rsidR="008C71E8" w:rsidRDefault="008C71E8">
      <w:pPr>
        <w:pStyle w:val="berschrift3"/>
        <w:jc w:val="both"/>
        <w:pPrChange w:id="553" w:author="Kletzenbauer Petra" w:date="2016-01-24T07:44:00Z">
          <w:pPr>
            <w:pStyle w:val="berschrift3"/>
          </w:pPr>
        </w:pPrChange>
      </w:pPr>
      <w:bookmarkStart w:id="554" w:name="_Toc440900407"/>
      <w:r>
        <w:t>ICE candidates</w:t>
      </w:r>
      <w:bookmarkEnd w:id="554"/>
    </w:p>
    <w:p w14:paraId="2D4B38A3" w14:textId="2A5F70E6" w:rsidR="008C71E8" w:rsidRDefault="008E073B">
      <w:pPr>
        <w:jc w:val="both"/>
        <w:pPrChange w:id="555" w:author="Kletzenbauer Petra" w:date="2016-01-24T07:44:00Z">
          <w:pPr/>
        </w:pPrChange>
      </w:pPr>
      <w:r>
        <w:t xml:space="preserve">As </w:t>
      </w:r>
      <w:del w:id="556" w:author="Kletzenbauer Petra" w:date="2016-01-24T08:53:00Z">
        <w:r w:rsidDel="00012DE0">
          <w:delText>described above</w:delText>
        </w:r>
      </w:del>
      <w:ins w:id="557" w:author="Kletzenbauer Petra" w:date="2016-01-24T08:53:00Z">
        <w:r w:rsidR="00012DE0">
          <w:t xml:space="preserve"> mentioned before</w:t>
        </w:r>
      </w:ins>
      <w:r>
        <w:t>, WebRTC uses PeerConnection objects to establish connections between two</w:t>
      </w:r>
      <w:r w:rsidR="00263AAF">
        <w:t xml:space="preserve"> users</w:t>
      </w:r>
      <w:r>
        <w:t xml:space="preserve">. To do so, it uses the Interactive Connectivity </w:t>
      </w:r>
      <w:r w:rsidR="00650508">
        <w:t>Establishment (ICE) protocol.</w:t>
      </w:r>
      <w:r w:rsidR="005C1AD0">
        <w:t xml:space="preserve"> </w:t>
      </w:r>
      <w:r w:rsidR="00F90C03">
        <w:t>It facilitates peers to detect information about their network’s topology in order to find one or more connection paths between them</w:t>
      </w:r>
      <w:r w:rsidR="00117179">
        <w:t>, by using a variety</w:t>
      </w:r>
      <w:r w:rsidR="000F61E9">
        <w:t xml:space="preserve"> of</w:t>
      </w:r>
      <w:r w:rsidR="00117179">
        <w:t xml:space="preserve"> network protocols</w:t>
      </w:r>
      <w:r w:rsidR="00263AAF">
        <w:t xml:space="preserve"> (cf. </w:t>
      </w:r>
      <w:r w:rsidR="00463029">
        <w:t>Loreto &amp; Romano 2014</w:t>
      </w:r>
      <w:r w:rsidR="00263AAF">
        <w:t>, p. 117)</w:t>
      </w:r>
      <w:r w:rsidR="00117179">
        <w:t>.</w:t>
      </w:r>
      <w:r w:rsidR="00F90C03">
        <w:t xml:space="preserve"> Dutton (2012) points out that ICE starts with the User Datagram Protocol (UDP)</w:t>
      </w:r>
      <w:r w:rsidR="00A6573D">
        <w:t xml:space="preserve"> first, as it has the lowest network latency. In the case that the UDP connection attempt remains unsuccessful, the Transmission Control Protocol (TCP) is used, HTTP and </w:t>
      </w:r>
      <w:r w:rsidR="00245B8A">
        <w:t xml:space="preserve">lastly </w:t>
      </w:r>
      <w:r w:rsidR="00A6573D">
        <w:t>HTTPS.</w:t>
      </w:r>
    </w:p>
    <w:p w14:paraId="39C87E3C" w14:textId="7129FB2D" w:rsidR="00245B8A" w:rsidRDefault="00245B8A">
      <w:pPr>
        <w:jc w:val="both"/>
        <w:pPrChange w:id="558" w:author="Kletzenbauer Petra" w:date="2016-01-24T07:44:00Z">
          <w:pPr/>
        </w:pPrChange>
      </w:pPr>
      <w:r>
        <w:t>In the WebRTC JavaScript API, it is necessary to set a valid</w:t>
      </w:r>
      <w:r w:rsidR="00E848C7">
        <w:t xml:space="preserve"> ICE</w:t>
      </w:r>
      <w:r>
        <w:t xml:space="preserve"> server Uniform Resource </w:t>
      </w:r>
      <w:r w:rsidR="00263AAF">
        <w:t xml:space="preserve">Locator (URL), called the ICE Agent, </w:t>
      </w:r>
      <w:r>
        <w:t>in a configuration object</w:t>
      </w:r>
      <w:r w:rsidR="00263AAF">
        <w:t xml:space="preserve"> whenever a new PeerConnection object is created (cf. </w:t>
      </w:r>
      <w:r w:rsidR="00463029">
        <w:t>Loreto &amp; Romano 2014</w:t>
      </w:r>
      <w:r w:rsidR="00263AAF">
        <w:t>, p. 117)</w:t>
      </w:r>
      <w:r>
        <w:t>.</w:t>
      </w:r>
      <w:r w:rsidR="002E765A">
        <w:t xml:space="preserve"> Below</w:t>
      </w:r>
      <w:ins w:id="559" w:author="Kletzenbauer Petra" w:date="2016-01-24T08:53:00Z">
        <w:r w:rsidR="00012DE0">
          <w:t xml:space="preserve">, </w:t>
        </w:r>
      </w:ins>
      <w:del w:id="560" w:author="Kletzenbauer Petra" w:date="2016-01-24T08:53:00Z">
        <w:r w:rsidR="002E765A" w:rsidDel="00012DE0">
          <w:delText xml:space="preserve"> is </w:delText>
        </w:r>
      </w:del>
      <w:r w:rsidR="002E765A">
        <w:t>a minimal example for doing so</w:t>
      </w:r>
      <w:ins w:id="561" w:author="Kletzenbauer Petra" w:date="2016-01-24T08:53:00Z">
        <w:r w:rsidR="00012DE0">
          <w:t xml:space="preserve"> is presented</w:t>
        </w:r>
      </w:ins>
      <w:r w:rsidR="002E765A">
        <w:t xml:space="preserve">, </w:t>
      </w:r>
      <w:del w:id="562" w:author="Kletzenbauer Petra" w:date="2016-01-24T08:54:00Z">
        <w:r w:rsidR="002E765A" w:rsidDel="00012DE0">
          <w:delText xml:space="preserve">with </w:delText>
        </w:r>
      </w:del>
      <w:ins w:id="563" w:author="Kletzenbauer Petra" w:date="2016-01-24T08:54:00Z">
        <w:r w:rsidR="00012DE0">
          <w:t xml:space="preserve">using </w:t>
        </w:r>
      </w:ins>
      <w:r w:rsidR="002E765A">
        <w:t>the URL of the publicly available server from Google</w:t>
      </w:r>
      <w:r w:rsidR="00E848C7">
        <w:t xml:space="preserve"> (cf. Dutton 2012)</w:t>
      </w:r>
      <w:r w:rsidR="002E765A">
        <w:t>.</w:t>
      </w:r>
    </w:p>
    <w:p w14:paraId="5B9FA667" w14:textId="77777777" w:rsidR="00E848C7" w:rsidRPr="00E12442" w:rsidRDefault="00E848C7">
      <w:pPr>
        <w:pStyle w:val="Code"/>
        <w:jc w:val="both"/>
        <w:pPrChange w:id="564" w:author="Kletzenbauer Petra" w:date="2016-01-24T07:44:00Z">
          <w:pPr>
            <w:pStyle w:val="Code"/>
          </w:pPr>
        </w:pPrChange>
      </w:pPr>
      <w:proofErr w:type="gramStart"/>
      <w:r w:rsidRPr="00E12442">
        <w:t>var</w:t>
      </w:r>
      <w:proofErr w:type="gramEnd"/>
      <w:r w:rsidRPr="00E12442">
        <w:t xml:space="preserve"> config = {“iceServers“: [{“url“: “stun:stun.l.google.com:19302“}]};</w:t>
      </w:r>
    </w:p>
    <w:p w14:paraId="16BF98C2" w14:textId="77777777" w:rsidR="00E848C7" w:rsidRDefault="00E848C7">
      <w:pPr>
        <w:pStyle w:val="Code"/>
        <w:jc w:val="both"/>
        <w:pPrChange w:id="565" w:author="Kletzenbauer Petra" w:date="2016-01-24T07:44:00Z">
          <w:pPr>
            <w:pStyle w:val="Code"/>
          </w:pPr>
        </w:pPrChange>
      </w:pPr>
      <w:proofErr w:type="gramStart"/>
      <w:r w:rsidRPr="00E12442">
        <w:t>var</w:t>
      </w:r>
      <w:proofErr w:type="gramEnd"/>
      <w:r w:rsidRPr="00E12442">
        <w:t xml:space="preserve"> peerConnection = new RTCPeerConnection(config);</w:t>
      </w:r>
    </w:p>
    <w:p w14:paraId="4F540E10" w14:textId="77777777" w:rsidR="00110D90" w:rsidRDefault="00110D90">
      <w:pPr>
        <w:pStyle w:val="Code"/>
        <w:jc w:val="both"/>
        <w:pPrChange w:id="566" w:author="Kletzenbauer Petra" w:date="2016-01-24T07:44:00Z">
          <w:pPr>
            <w:pStyle w:val="Code"/>
          </w:pPr>
        </w:pPrChange>
      </w:pPr>
      <w:r>
        <w:t>peerConnection.onicecandidate = onIceCandidate;</w:t>
      </w:r>
    </w:p>
    <w:p w14:paraId="66AC4F81" w14:textId="77777777" w:rsidR="00682C08" w:rsidRDefault="00FB49ED">
      <w:pPr>
        <w:jc w:val="both"/>
        <w:pPrChange w:id="567" w:author="Kletzenbauer Petra" w:date="2016-01-24T07:44:00Z">
          <w:pPr/>
        </w:pPrChange>
      </w:pPr>
      <w:r>
        <w:t xml:space="preserve">Each time a new ICE candidate is </w:t>
      </w:r>
      <w:proofErr w:type="gramStart"/>
      <w:r>
        <w:t>found,</w:t>
      </w:r>
      <w:proofErr w:type="gramEnd"/>
      <w:r>
        <w:t xml:space="preserve"> the ICE Agent updates the PeerConnection object and calls </w:t>
      </w:r>
      <w:r w:rsidR="00682C08">
        <w:t xml:space="preserve">its </w:t>
      </w:r>
      <w:r>
        <w:rPr>
          <w:i/>
        </w:rPr>
        <w:t>onicecandidate</w:t>
      </w:r>
      <w:r>
        <w:t xml:space="preserve"> callback function, in the example above </w:t>
      </w:r>
      <w:r>
        <w:rPr>
          <w:i/>
        </w:rPr>
        <w:t>onIceCandidate</w:t>
      </w:r>
      <w:r w:rsidR="00682C08">
        <w:t xml:space="preserve"> (cf. </w:t>
      </w:r>
      <w:r w:rsidR="00463029">
        <w:t>Loreto &amp; Romano 2014</w:t>
      </w:r>
      <w:r w:rsidR="00682C08">
        <w:t>, p. 117)</w:t>
      </w:r>
      <w:r>
        <w:t>.</w:t>
      </w:r>
    </w:p>
    <w:p w14:paraId="7B7303F1" w14:textId="66810EBB" w:rsidR="00044F24" w:rsidRDefault="00091FB3">
      <w:pPr>
        <w:jc w:val="both"/>
        <w:pPrChange w:id="568" w:author="Kletzenbauer Petra" w:date="2016-01-24T07:44:00Z">
          <w:pPr/>
        </w:pPrChange>
      </w:pPr>
      <w:r>
        <w:t xml:space="preserve">For this ICE candidate negotiation process, a server is always needed. </w:t>
      </w:r>
      <w:proofErr w:type="gramStart"/>
      <w:r>
        <w:t xml:space="preserve">Its sole purpose, </w:t>
      </w:r>
      <w:commentRangeStart w:id="569"/>
      <w:r>
        <w:t>however, is to relay the ICE candidate messages from one peer to another.</w:t>
      </w:r>
      <w:proofErr w:type="gramEnd"/>
      <w:r>
        <w:t xml:space="preserve"> </w:t>
      </w:r>
      <w:r w:rsidR="00044F24">
        <w:t xml:space="preserve">The whole process </w:t>
      </w:r>
      <w:commentRangeEnd w:id="569"/>
      <w:r w:rsidR="00012DE0">
        <w:rPr>
          <w:rStyle w:val="Kommentarzeichen"/>
        </w:rPr>
        <w:commentReference w:id="569"/>
      </w:r>
      <w:r w:rsidR="00044F24">
        <w:t xml:space="preserve">is illustrated in </w:t>
      </w:r>
      <w:del w:id="570" w:author="Kletzenbauer Petra" w:date="2016-01-24T08:54:00Z">
        <w:r w:rsidR="00044F24" w:rsidDel="00012DE0">
          <w:delText xml:space="preserve">the figure </w:delText>
        </w:r>
      </w:del>
      <w:ins w:id="571" w:author="Kletzenbauer Petra" w:date="2016-01-24T08:54:00Z">
        <w:r w:rsidR="00012DE0">
          <w:t xml:space="preserve">Figure 4 </w:t>
        </w:r>
      </w:ins>
      <w:del w:id="572" w:author="Kletzenbauer Petra" w:date="2016-01-24T08:54:00Z">
        <w:r w:rsidR="00044F24" w:rsidDel="00012DE0">
          <w:delText>below</w:delText>
        </w:r>
      </w:del>
      <w:r w:rsidR="00044F24">
        <w:t xml:space="preserve"> (cf. </w:t>
      </w:r>
      <w:r w:rsidR="00463029">
        <w:t>Loreto &amp; Romano 2014</w:t>
      </w:r>
      <w:r w:rsidR="00044F24">
        <w:t>, p. 118).</w:t>
      </w:r>
    </w:p>
    <w:p w14:paraId="066B2CF7" w14:textId="77777777" w:rsidR="00091FB3" w:rsidRDefault="00091FB3">
      <w:pPr>
        <w:keepNext/>
        <w:jc w:val="both"/>
        <w:pPrChange w:id="573" w:author="Kletzenbauer Petra" w:date="2016-01-24T07:44:00Z">
          <w:pPr>
            <w:keepNext/>
            <w:jc w:val="center"/>
          </w:pPr>
        </w:pPrChange>
      </w:pPr>
      <w:r>
        <w:rPr>
          <w:noProof/>
          <w:lang w:val="de-AT" w:eastAsia="de-AT"/>
        </w:rPr>
        <w:lastRenderedPageBreak/>
        <w:drawing>
          <wp:inline distT="0" distB="0" distL="0" distR="0" wp14:anchorId="3CC06F10" wp14:editId="3D719FFD">
            <wp:extent cx="4724400" cy="4240026"/>
            <wp:effectExtent l="0" t="0" r="0" b="8255"/>
            <wp:docPr id="2" name="Grafik 2" descr="C:\xampp\htdocs\web-rtc\thesis\images\ICE_candidate_negoti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xampp\htdocs\web-rtc\thesis\images\ICE_candidate_negotiation.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25331" cy="4240861"/>
                    </a:xfrm>
                    <a:prstGeom prst="rect">
                      <a:avLst/>
                    </a:prstGeom>
                    <a:noFill/>
                    <a:ln>
                      <a:noFill/>
                    </a:ln>
                  </pic:spPr>
                </pic:pic>
              </a:graphicData>
            </a:graphic>
          </wp:inline>
        </w:drawing>
      </w:r>
    </w:p>
    <w:p w14:paraId="58A8AF4F" w14:textId="77777777" w:rsidR="00091FB3" w:rsidRPr="00FB49ED" w:rsidRDefault="00091FB3">
      <w:pPr>
        <w:pStyle w:val="Beschriftung"/>
        <w:jc w:val="both"/>
        <w:pPrChange w:id="574" w:author="Kletzenbauer Petra" w:date="2016-01-24T07:44:00Z">
          <w:pPr>
            <w:pStyle w:val="Beschriftung"/>
            <w:jc w:val="center"/>
          </w:pPr>
        </w:pPrChange>
      </w:pPr>
      <w:bookmarkStart w:id="575" w:name="_Toc440900441"/>
      <w:r>
        <w:t xml:space="preserve">Figure </w:t>
      </w:r>
      <w:r w:rsidR="00521387">
        <w:fldChar w:fldCharType="begin"/>
      </w:r>
      <w:r w:rsidR="00521387">
        <w:instrText xml:space="preserve"> SEQ Figure \* ARABIC </w:instrText>
      </w:r>
      <w:r w:rsidR="00521387">
        <w:fldChar w:fldCharType="separate"/>
      </w:r>
      <w:r w:rsidR="00B4140A">
        <w:rPr>
          <w:noProof/>
        </w:rPr>
        <w:t>4</w:t>
      </w:r>
      <w:r w:rsidR="00521387">
        <w:rPr>
          <w:noProof/>
        </w:rPr>
        <w:fldChar w:fldCharType="end"/>
      </w:r>
      <w:r>
        <w:t>: ICE candidate negotiation process</w:t>
      </w:r>
      <w:bookmarkEnd w:id="575"/>
    </w:p>
    <w:p w14:paraId="5A5A50A6" w14:textId="77777777" w:rsidR="0060092B" w:rsidRDefault="0060092B">
      <w:pPr>
        <w:pStyle w:val="berschrift3"/>
        <w:jc w:val="both"/>
        <w:pPrChange w:id="576" w:author="Kletzenbauer Petra" w:date="2016-01-24T07:44:00Z">
          <w:pPr>
            <w:pStyle w:val="berschrift3"/>
          </w:pPr>
        </w:pPrChange>
      </w:pPr>
      <w:bookmarkStart w:id="577" w:name="_Toc440900408"/>
      <w:r>
        <w:t>Session description offers and answers</w:t>
      </w:r>
      <w:bookmarkEnd w:id="577"/>
    </w:p>
    <w:p w14:paraId="55D4E02C" w14:textId="27101999" w:rsidR="0060092B" w:rsidRPr="00826105" w:rsidRDefault="000F61E9">
      <w:pPr>
        <w:jc w:val="both"/>
        <w:pPrChange w:id="578" w:author="Kletzenbauer Petra" w:date="2016-01-24T07:44:00Z">
          <w:pPr/>
        </w:pPrChange>
      </w:pPr>
      <w:r>
        <w:t xml:space="preserve">It is </w:t>
      </w:r>
      <w:del w:id="579" w:author="Kletzenbauer Petra" w:date="2016-01-24T08:55:00Z">
        <w:r w:rsidDel="004662CD">
          <w:delText xml:space="preserve">is </w:delText>
        </w:r>
      </w:del>
      <w:r w:rsidR="0060092B">
        <w:t>customary in telecommunication applications</w:t>
      </w:r>
      <w:r>
        <w:t xml:space="preserve"> that one </w:t>
      </w:r>
      <w:r w:rsidR="0060092B">
        <w:t>user calls another user. In</w:t>
      </w:r>
      <w:r>
        <w:t xml:space="preserve"> the</w:t>
      </w:r>
      <w:r w:rsidR="0060092B">
        <w:t xml:space="preserve"> WebRTC architecture, this is accomplished by creating a PeerConnection object and, consequently, creating an offer and send</w:t>
      </w:r>
      <w:r>
        <w:t>ing</w:t>
      </w:r>
      <w:r w:rsidR="0060092B">
        <w:t xml:space="preserve"> it to the user who is being called.</w:t>
      </w:r>
      <w:r w:rsidR="00826105">
        <w:t xml:space="preserve"> </w:t>
      </w:r>
      <w:commentRangeStart w:id="580"/>
      <w:r w:rsidR="00826105">
        <w:t xml:space="preserve">The creation of the PeerConnection was already described </w:t>
      </w:r>
      <w:proofErr w:type="gramStart"/>
      <w:r w:rsidR="00826105">
        <w:t>above,</w:t>
      </w:r>
      <w:proofErr w:type="gramEnd"/>
      <w:r w:rsidR="00826105">
        <w:t xml:space="preserve"> an offer is created by calling its </w:t>
      </w:r>
      <w:r w:rsidR="00826105">
        <w:rPr>
          <w:i/>
        </w:rPr>
        <w:t>createOffer</w:t>
      </w:r>
      <w:r w:rsidR="00826105">
        <w:t xml:space="preserve"> method</w:t>
      </w:r>
      <w:r w:rsidR="007D38BC">
        <w:t xml:space="preserve"> </w:t>
      </w:r>
      <w:commentRangeEnd w:id="580"/>
      <w:r w:rsidR="004662CD">
        <w:rPr>
          <w:rStyle w:val="Kommentarzeichen"/>
        </w:rPr>
        <w:commentReference w:id="580"/>
      </w:r>
      <w:r w:rsidR="007D38BC">
        <w:t>(cf. Dutton 2012)</w:t>
      </w:r>
      <w:r w:rsidR="00826105">
        <w:t>.</w:t>
      </w:r>
    </w:p>
    <w:p w14:paraId="62A8D917" w14:textId="77777777" w:rsidR="0060092B" w:rsidRDefault="007D38BC">
      <w:pPr>
        <w:pStyle w:val="Code"/>
        <w:jc w:val="both"/>
        <w:pPrChange w:id="581" w:author="Kletzenbauer Petra" w:date="2016-01-24T07:44:00Z">
          <w:pPr>
            <w:pStyle w:val="Code"/>
          </w:pPr>
        </w:pPrChange>
      </w:pPr>
      <w:proofErr w:type="gramStart"/>
      <w:r>
        <w:t>peerConnection.createOffer(</w:t>
      </w:r>
      <w:proofErr w:type="gramEnd"/>
      <w:r>
        <w:t xml:space="preserve">setLocalAndSendMessage, </w:t>
      </w:r>
      <w:r w:rsidR="002C547E">
        <w:t>onSignalingError</w:t>
      </w:r>
      <w:r>
        <w:t>, mediaConstraints);</w:t>
      </w:r>
    </w:p>
    <w:p w14:paraId="029D30C9" w14:textId="77777777" w:rsidR="00A21E8C" w:rsidRDefault="0075530B">
      <w:pPr>
        <w:jc w:val="both"/>
        <w:pPrChange w:id="582" w:author="Kletzenbauer Petra" w:date="2016-01-24T07:44:00Z">
          <w:pPr/>
        </w:pPrChange>
      </w:pPr>
      <w:r>
        <w:t xml:space="preserve">The parameters of the </w:t>
      </w:r>
      <w:r>
        <w:rPr>
          <w:i/>
        </w:rPr>
        <w:t>createOffer</w:t>
      </w:r>
      <w:r>
        <w:t xml:space="preserve"> method are a success callback handler, an error callback handler as well as possible constraints regarding the media </w:t>
      </w:r>
      <w:r w:rsidR="00A21E8C">
        <w:t>encoding and quality. One simple implementation of the success callback handler is described below</w:t>
      </w:r>
      <w:r w:rsidR="009E450F">
        <w:t xml:space="preserve">. The session description object is stored locally in the PeerConnection object and, additionally, </w:t>
      </w:r>
      <w:r w:rsidR="00952972">
        <w:t xml:space="preserve">serialized and </w:t>
      </w:r>
      <w:r w:rsidR="009E450F">
        <w:t xml:space="preserve">sent to the remote peer </w:t>
      </w:r>
      <w:r w:rsidR="00A21E8C">
        <w:t>(cf. Dutton 2012)</w:t>
      </w:r>
      <w:r w:rsidR="0067129D">
        <w:t>.</w:t>
      </w:r>
    </w:p>
    <w:p w14:paraId="636531EF" w14:textId="77777777" w:rsidR="00A21E8C" w:rsidRDefault="00A21E8C">
      <w:pPr>
        <w:pStyle w:val="Code"/>
        <w:jc w:val="both"/>
        <w:pPrChange w:id="583" w:author="Kletzenbauer Petra" w:date="2016-01-24T07:44:00Z">
          <w:pPr>
            <w:pStyle w:val="Code"/>
          </w:pPr>
        </w:pPrChange>
      </w:pPr>
      <w:proofErr w:type="gramStart"/>
      <w:r>
        <w:t>function</w:t>
      </w:r>
      <w:proofErr w:type="gramEnd"/>
      <w:r>
        <w:t xml:space="preserve"> setLocalAndSendMessage(sessionDescription) {</w:t>
      </w:r>
    </w:p>
    <w:p w14:paraId="3C399064" w14:textId="77777777" w:rsidR="00A21E8C" w:rsidRDefault="00A21E8C">
      <w:pPr>
        <w:pStyle w:val="Code"/>
        <w:jc w:val="both"/>
        <w:pPrChange w:id="584" w:author="Kletzenbauer Petra" w:date="2016-01-24T07:44:00Z">
          <w:pPr>
            <w:pStyle w:val="Code"/>
          </w:pPr>
        </w:pPrChange>
      </w:pPr>
      <w:r>
        <w:tab/>
      </w:r>
      <w:proofErr w:type="gramStart"/>
      <w:r>
        <w:t>peerConnection.setLocalDescription(</w:t>
      </w:r>
      <w:proofErr w:type="gramEnd"/>
      <w:r>
        <w:t>sessionDescription);</w:t>
      </w:r>
    </w:p>
    <w:p w14:paraId="076532C2" w14:textId="77777777" w:rsidR="00A21E8C" w:rsidRDefault="00A21E8C">
      <w:pPr>
        <w:pStyle w:val="Code"/>
        <w:jc w:val="both"/>
        <w:pPrChange w:id="585" w:author="Kletzenbauer Petra" w:date="2016-01-24T07:44:00Z">
          <w:pPr>
            <w:pStyle w:val="Code"/>
          </w:pPr>
        </w:pPrChange>
      </w:pPr>
    </w:p>
    <w:p w14:paraId="5058FB91" w14:textId="77777777" w:rsidR="00A21E8C" w:rsidRDefault="00A21E8C">
      <w:pPr>
        <w:pStyle w:val="Code"/>
        <w:jc w:val="both"/>
        <w:pPrChange w:id="586" w:author="Kletzenbauer Petra" w:date="2016-01-24T07:44:00Z">
          <w:pPr>
            <w:pStyle w:val="Code"/>
          </w:pPr>
        </w:pPrChange>
      </w:pPr>
      <w:r>
        <w:tab/>
        <w:t>// send session description to peer</w:t>
      </w:r>
    </w:p>
    <w:p w14:paraId="00B7C145" w14:textId="77777777" w:rsidR="00A21E8C" w:rsidRDefault="00A21E8C">
      <w:pPr>
        <w:pStyle w:val="Code"/>
        <w:jc w:val="both"/>
        <w:pPrChange w:id="587" w:author="Kletzenbauer Petra" w:date="2016-01-24T07:44:00Z">
          <w:pPr>
            <w:pStyle w:val="Code"/>
          </w:pPr>
        </w:pPrChange>
      </w:pPr>
      <w:r>
        <w:tab/>
      </w:r>
      <w:proofErr w:type="gramStart"/>
      <w:r>
        <w:t>sendMessage(</w:t>
      </w:r>
      <w:proofErr w:type="gramEnd"/>
      <w:r>
        <w:t>sessionDescription);</w:t>
      </w:r>
    </w:p>
    <w:p w14:paraId="247E3482" w14:textId="77777777" w:rsidR="00A21E8C" w:rsidRDefault="00A21E8C">
      <w:pPr>
        <w:pStyle w:val="Code"/>
        <w:jc w:val="both"/>
        <w:pPrChange w:id="588" w:author="Kletzenbauer Petra" w:date="2016-01-24T07:44:00Z">
          <w:pPr>
            <w:pStyle w:val="Code"/>
          </w:pPr>
        </w:pPrChange>
      </w:pPr>
      <w:r>
        <w:t>}</w:t>
      </w:r>
    </w:p>
    <w:p w14:paraId="18B11ACC" w14:textId="77777777" w:rsidR="00952972" w:rsidRDefault="00952972">
      <w:pPr>
        <w:jc w:val="both"/>
        <w:pPrChange w:id="589" w:author="Kletzenbauer Petra" w:date="2016-01-24T07:44:00Z">
          <w:pPr/>
        </w:pPrChange>
      </w:pPr>
      <w:r>
        <w:t xml:space="preserve">Upon arrival of the session description message, the remote peer registers it in its PeerConnection object. </w:t>
      </w:r>
      <w:proofErr w:type="gramStart"/>
      <w:r>
        <w:t xml:space="preserve">Similar to the process of creating the offer, the remote peer answers by calling the </w:t>
      </w:r>
      <w:r>
        <w:rPr>
          <w:i/>
        </w:rPr>
        <w:t>createAnswer</w:t>
      </w:r>
      <w:r>
        <w:t xml:space="preserve"> method.</w:t>
      </w:r>
      <w:proofErr w:type="gramEnd"/>
      <w:r w:rsidR="003F5806">
        <w:t xml:space="preserve"> It takes the same three parameters as the </w:t>
      </w:r>
      <w:r w:rsidR="003F5806">
        <w:rPr>
          <w:i/>
        </w:rPr>
        <w:t>createOffer</w:t>
      </w:r>
      <w:r w:rsidR="003F5806">
        <w:t xml:space="preserve"> method</w:t>
      </w:r>
      <w:r w:rsidR="00D736D2">
        <w:t xml:space="preserve"> (cf. Loreto &amp; Romano 2014, p. 122)</w:t>
      </w:r>
      <w:r w:rsidR="003F5806">
        <w:t>.</w:t>
      </w:r>
    </w:p>
    <w:p w14:paraId="5D5DD298" w14:textId="77777777" w:rsidR="003F5806" w:rsidRDefault="002E4CD9">
      <w:pPr>
        <w:pStyle w:val="Code"/>
        <w:jc w:val="both"/>
        <w:pPrChange w:id="590" w:author="Kletzenbauer Petra" w:date="2016-01-24T07:44:00Z">
          <w:pPr>
            <w:pStyle w:val="Code"/>
          </w:pPr>
        </w:pPrChange>
      </w:pPr>
      <w:proofErr w:type="gramStart"/>
      <w:r>
        <w:t>peerConnection</w:t>
      </w:r>
      <w:r w:rsidR="003F5806">
        <w:t>.setRemoteDescription(</w:t>
      </w:r>
      <w:proofErr w:type="gramEnd"/>
      <w:r w:rsidR="003F5806">
        <w:t>new RTCSessionDescription(message));</w:t>
      </w:r>
    </w:p>
    <w:p w14:paraId="7365088A" w14:textId="77777777" w:rsidR="002E4CD9" w:rsidRDefault="002E4CD9">
      <w:pPr>
        <w:pStyle w:val="Code"/>
        <w:jc w:val="both"/>
        <w:pPrChange w:id="591" w:author="Kletzenbauer Petra" w:date="2016-01-24T07:44:00Z">
          <w:pPr>
            <w:pStyle w:val="Code"/>
          </w:pPr>
        </w:pPrChange>
      </w:pPr>
      <w:proofErr w:type="gramStart"/>
      <w:r>
        <w:t>peerConnection.createAnswer(</w:t>
      </w:r>
      <w:proofErr w:type="gramEnd"/>
      <w:r>
        <w:t>setLocalAndSendMessage, onSignalingError, mediaConstraints);</w:t>
      </w:r>
    </w:p>
    <w:p w14:paraId="06058D46" w14:textId="77777777" w:rsidR="00D736D2" w:rsidRDefault="00D736D2">
      <w:pPr>
        <w:jc w:val="both"/>
        <w:pPrChange w:id="592" w:author="Kletzenbauer Petra" w:date="2016-01-24T07:44:00Z">
          <w:pPr/>
        </w:pPrChange>
      </w:pPr>
      <w:r>
        <w:t xml:space="preserve">Now, both users have exchanged session descriptions and details on how they can be located over the Internet, </w:t>
      </w:r>
      <w:commentRangeStart w:id="593"/>
      <w:r>
        <w:t>with the help of the management server</w:t>
      </w:r>
      <w:commentRangeEnd w:id="593"/>
      <w:r w:rsidR="004662CD">
        <w:rPr>
          <w:rStyle w:val="Kommentarzeichen"/>
        </w:rPr>
        <w:commentReference w:id="593"/>
      </w:r>
      <w:r>
        <w:t>. They are now directly connected, thus no longer need the management server to communicate</w:t>
      </w:r>
      <w:r w:rsidR="00AE3B31">
        <w:t xml:space="preserve"> with each other</w:t>
      </w:r>
      <w:r w:rsidR="00F34C37">
        <w:t xml:space="preserve"> (cf. Loreto &amp; Romano 2014, p. 122)</w:t>
      </w:r>
      <w:r>
        <w:t>.</w:t>
      </w:r>
    </w:p>
    <w:p w14:paraId="1E0962B7" w14:textId="77777777" w:rsidR="00F34C37" w:rsidRDefault="000A4E2C">
      <w:pPr>
        <w:pStyle w:val="berschrift3"/>
        <w:jc w:val="both"/>
        <w:pPrChange w:id="594" w:author="Kletzenbauer Petra" w:date="2016-01-24T07:44:00Z">
          <w:pPr>
            <w:pStyle w:val="berschrift3"/>
          </w:pPr>
        </w:pPrChange>
      </w:pPr>
      <w:bookmarkStart w:id="595" w:name="_Toc440900409"/>
      <w:r>
        <w:t>Data channel</w:t>
      </w:r>
      <w:r w:rsidR="00393C29">
        <w:t>s</w:t>
      </w:r>
      <w:bookmarkEnd w:id="595"/>
    </w:p>
    <w:p w14:paraId="691CC75E" w14:textId="77777777" w:rsidR="000A4E2C" w:rsidRDefault="00C15545">
      <w:pPr>
        <w:jc w:val="both"/>
        <w:pPrChange w:id="596" w:author="Kletzenbauer Petra" w:date="2016-01-24T07:44:00Z">
          <w:pPr/>
        </w:pPrChange>
      </w:pPr>
      <w:r>
        <w:t xml:space="preserve">Up to now, it is only possible </w:t>
      </w:r>
      <w:r w:rsidR="00E219F5">
        <w:t xml:space="preserve">for two users </w:t>
      </w:r>
      <w:r>
        <w:t xml:space="preserve">to communicate via audio and video streams. To extend this to the possibility to send arbitrary data from peer-to-peer, a DataChannel is needed. </w:t>
      </w:r>
      <w:r w:rsidR="00D8778D">
        <w:t>Sending data in this way, directly, without third-party servers involved, comes with</w:t>
      </w:r>
      <w:r w:rsidR="000F61E9">
        <w:t xml:space="preserve"> substantial</w:t>
      </w:r>
      <w:r w:rsidR="00D8778D">
        <w:t xml:space="preserve"> benefits, thanks to the low </w:t>
      </w:r>
      <w:r w:rsidR="000F61E9">
        <w:t xml:space="preserve">network </w:t>
      </w:r>
      <w:r w:rsidR="00D8778D">
        <w:t>latency and high</w:t>
      </w:r>
      <w:commentRangeStart w:id="597"/>
      <w:r w:rsidR="00D8778D">
        <w:t xml:space="preserve"> troughput </w:t>
      </w:r>
      <w:commentRangeEnd w:id="597"/>
      <w:r w:rsidR="00033E5F">
        <w:rPr>
          <w:rStyle w:val="Kommentarzeichen"/>
        </w:rPr>
        <w:commentReference w:id="597"/>
      </w:r>
      <w:r w:rsidR="00D8778D">
        <w:t xml:space="preserve">(c.f. Dutton 2012). </w:t>
      </w:r>
      <w:proofErr w:type="gramStart"/>
      <w:r w:rsidR="00D8778D">
        <w:t>Dutton (2012) further points out that there are many use cases for this functionality, like remote desktop applications, file transfer, gaming or real-time text chat.</w:t>
      </w:r>
      <w:proofErr w:type="gramEnd"/>
    </w:p>
    <w:p w14:paraId="10194688" w14:textId="6E34A6A9" w:rsidR="00A72607" w:rsidRDefault="00A72607">
      <w:pPr>
        <w:jc w:val="both"/>
        <w:pPrChange w:id="598" w:author="Kletzenbauer Petra" w:date="2016-01-24T07:44:00Z">
          <w:pPr/>
        </w:pPrChange>
      </w:pPr>
      <w:r>
        <w:t xml:space="preserve">The API methods of DataChannels were deliberately modeled </w:t>
      </w:r>
      <w:del w:id="599" w:author="Kletzenbauer Petra" w:date="2016-01-24T09:01:00Z">
        <w:r w:rsidDel="00033E5F">
          <w:delText xml:space="preserve">after </w:delText>
        </w:r>
      </w:del>
      <w:ins w:id="600" w:author="Kletzenbauer Petra" w:date="2016-01-24T09:01:00Z">
        <w:r w:rsidR="00033E5F">
          <w:t xml:space="preserve">based on </w:t>
        </w:r>
      </w:ins>
      <w:r>
        <w:t xml:space="preserve">those from </w:t>
      </w:r>
      <w:proofErr w:type="gramStart"/>
      <w:r>
        <w:t>WebSockets,</w:t>
      </w:r>
      <w:proofErr w:type="gramEnd"/>
      <w:r>
        <w:t xml:space="preserve"> therefore most web developers should be fairly familiar with the syntax. Additionally, the DataChannel API brings more advantages for applications, like the usage of multiple </w:t>
      </w:r>
      <w:commentRangeStart w:id="601"/>
      <w:r>
        <w:t>prioritizable</w:t>
      </w:r>
      <w:commentRangeEnd w:id="601"/>
      <w:r w:rsidR="00033E5F">
        <w:rPr>
          <w:rStyle w:val="Kommentarzeichen"/>
        </w:rPr>
        <w:commentReference w:id="601"/>
      </w:r>
      <w:del w:id="602" w:author="Michael Stifter" w:date="2016-01-25T11:42:00Z">
        <w:r w:rsidDel="00D54018">
          <w:delText xml:space="preserve"> </w:delText>
        </w:r>
      </w:del>
      <w:r>
        <w:t>channels within one PeerConnection, mandatory, automatic encryption as well as the support of reliable and unreliable message delivery (cf. Dutton 2012).</w:t>
      </w:r>
    </w:p>
    <w:p w14:paraId="34B379AB" w14:textId="77777777" w:rsidR="00654585" w:rsidRDefault="00165D28">
      <w:pPr>
        <w:jc w:val="both"/>
        <w:pPrChange w:id="603" w:author="Kletzenbauer Petra" w:date="2016-01-24T07:44:00Z">
          <w:pPr/>
        </w:pPrChange>
      </w:pPr>
      <w:r>
        <w:t>One user – in most cases the one creating the PeerConnection – also creates a DataC</w:t>
      </w:r>
      <w:r w:rsidR="000F61E9">
        <w:t>hannel. There can be an unlimit</w:t>
      </w:r>
      <w:r>
        <w:t>ed number of DataChannels within one PeerConnection, identified by unique names. Afterwards, three event handlers are attached to the DataChannel, which will be called each time this event fires</w:t>
      </w:r>
      <w:r w:rsidR="00464152">
        <w:t xml:space="preserve"> (cf. Loreto &amp; Romano 2014, p. 125)</w:t>
      </w:r>
      <w:r>
        <w:t>.</w:t>
      </w:r>
    </w:p>
    <w:p w14:paraId="644F59AE" w14:textId="77777777" w:rsidR="00D51A8B" w:rsidRDefault="00654585">
      <w:pPr>
        <w:pStyle w:val="Code"/>
        <w:jc w:val="both"/>
        <w:pPrChange w:id="604" w:author="Kletzenbauer Petra" w:date="2016-01-24T07:44:00Z">
          <w:pPr>
            <w:pStyle w:val="Code"/>
          </w:pPr>
        </w:pPrChange>
      </w:pPr>
      <w:proofErr w:type="gramStart"/>
      <w:r>
        <w:lastRenderedPageBreak/>
        <w:t>v</w:t>
      </w:r>
      <w:r w:rsidR="00124C5E">
        <w:t>ar</w:t>
      </w:r>
      <w:proofErr w:type="gramEnd"/>
      <w:r w:rsidR="00124C5E">
        <w:t xml:space="preserve"> sendChannel = </w:t>
      </w:r>
      <w:r w:rsidR="00D51A8B">
        <w:t>peerConnection.createDataChannel(“sendChannel“, {“reliable“: “true“}</w:t>
      </w:r>
      <w:r w:rsidR="00D35980">
        <w:t>)</w:t>
      </w:r>
      <w:r w:rsidR="00D51A8B">
        <w:t>;</w:t>
      </w:r>
    </w:p>
    <w:p w14:paraId="533049C4" w14:textId="77777777" w:rsidR="00124C5E" w:rsidRDefault="00124C5E">
      <w:pPr>
        <w:pStyle w:val="Code"/>
        <w:jc w:val="both"/>
        <w:pPrChange w:id="605" w:author="Kletzenbauer Petra" w:date="2016-01-24T07:44:00Z">
          <w:pPr>
            <w:pStyle w:val="Code"/>
          </w:pPr>
        </w:pPrChange>
      </w:pPr>
      <w:r>
        <w:t>sendChannel.onopen = handleSendChannelStateChange;</w:t>
      </w:r>
    </w:p>
    <w:p w14:paraId="7E8AD112" w14:textId="77777777" w:rsidR="00124C5E" w:rsidRDefault="00124C5E">
      <w:pPr>
        <w:pStyle w:val="Code"/>
        <w:jc w:val="both"/>
        <w:pPrChange w:id="606" w:author="Kletzenbauer Petra" w:date="2016-01-24T07:44:00Z">
          <w:pPr>
            <w:pStyle w:val="Code"/>
          </w:pPr>
        </w:pPrChange>
      </w:pPr>
      <w:r>
        <w:t>sendChannel.onmessage = handleDataChannelMessage;</w:t>
      </w:r>
    </w:p>
    <w:p w14:paraId="2E839CD2" w14:textId="77777777" w:rsidR="00124C5E" w:rsidRDefault="00124C5E">
      <w:pPr>
        <w:pStyle w:val="Code"/>
        <w:jc w:val="both"/>
        <w:pPrChange w:id="607" w:author="Kletzenbauer Petra" w:date="2016-01-24T07:44:00Z">
          <w:pPr>
            <w:pStyle w:val="Code"/>
          </w:pPr>
        </w:pPrChange>
      </w:pPr>
      <w:r>
        <w:t>sendChannel.onclose = handleSendChannelStateChange;</w:t>
      </w:r>
    </w:p>
    <w:p w14:paraId="0A23F2BE" w14:textId="77777777" w:rsidR="00165D28" w:rsidRDefault="00165D28">
      <w:pPr>
        <w:jc w:val="both"/>
        <w:pPrChange w:id="608" w:author="Kletzenbauer Petra" w:date="2016-01-24T07:44:00Z">
          <w:pPr/>
        </w:pPrChange>
      </w:pPr>
      <w:r>
        <w:t xml:space="preserve">Because DataChannels are bidirectional, the other user does not have </w:t>
      </w:r>
      <w:r w:rsidR="000F61E9">
        <w:t xml:space="preserve">to </w:t>
      </w:r>
      <w:r>
        <w:t xml:space="preserve">create one </w:t>
      </w:r>
      <w:proofErr w:type="gramStart"/>
      <w:r>
        <w:t>himself</w:t>
      </w:r>
      <w:proofErr w:type="gramEnd"/>
      <w:r>
        <w:t>.</w:t>
      </w:r>
      <w:r w:rsidR="000F61E9">
        <w:t xml:space="preserve"> In contrast</w:t>
      </w:r>
      <w:r>
        <w:t xml:space="preserve">, he only has to bind an </w:t>
      </w:r>
      <w:r>
        <w:rPr>
          <w:i/>
        </w:rPr>
        <w:t>ondatachannel</w:t>
      </w:r>
      <w:r>
        <w:t xml:space="preserve"> event handler to the PeerConnection object</w:t>
      </w:r>
      <w:r w:rsidR="00E219F5">
        <w:t>, which in turn attaches the same three event handlers to this receive DataChannel</w:t>
      </w:r>
      <w:r w:rsidR="0084050F">
        <w:t xml:space="preserve"> (cf. Loreto &amp; Romano 2014, p. 125ff)</w:t>
      </w:r>
      <w:r>
        <w:t>.</w:t>
      </w:r>
    </w:p>
    <w:p w14:paraId="20241D52" w14:textId="77777777" w:rsidR="0084050F" w:rsidRDefault="0084050F">
      <w:pPr>
        <w:pStyle w:val="Code"/>
        <w:jc w:val="both"/>
        <w:pPrChange w:id="609" w:author="Kletzenbauer Petra" w:date="2016-01-24T07:44:00Z">
          <w:pPr>
            <w:pStyle w:val="Code"/>
          </w:pPr>
        </w:pPrChange>
      </w:pPr>
      <w:r>
        <w:t>peerConnection.ondatachannel = gotReceiveChannel;</w:t>
      </w:r>
    </w:p>
    <w:p w14:paraId="24859268" w14:textId="77777777" w:rsidR="0084050F" w:rsidRDefault="0084050F">
      <w:pPr>
        <w:pStyle w:val="Code"/>
        <w:jc w:val="both"/>
        <w:pPrChange w:id="610" w:author="Kletzenbauer Petra" w:date="2016-01-24T07:44:00Z">
          <w:pPr>
            <w:pStyle w:val="Code"/>
          </w:pPr>
        </w:pPrChange>
      </w:pPr>
    </w:p>
    <w:p w14:paraId="334E5B6D" w14:textId="77777777" w:rsidR="0084050F" w:rsidRDefault="0084050F">
      <w:pPr>
        <w:pStyle w:val="Code"/>
        <w:jc w:val="both"/>
        <w:pPrChange w:id="611" w:author="Kletzenbauer Petra" w:date="2016-01-24T07:44:00Z">
          <w:pPr>
            <w:pStyle w:val="Code"/>
          </w:pPr>
        </w:pPrChange>
      </w:pPr>
      <w:proofErr w:type="gramStart"/>
      <w:r>
        <w:t>function</w:t>
      </w:r>
      <w:proofErr w:type="gramEnd"/>
      <w:r>
        <w:t xml:space="preserve"> gotReceiveChannel(event) {</w:t>
      </w:r>
    </w:p>
    <w:p w14:paraId="60162E8D" w14:textId="77777777" w:rsidR="0084050F" w:rsidRDefault="0084050F">
      <w:pPr>
        <w:pStyle w:val="Code"/>
        <w:jc w:val="both"/>
        <w:pPrChange w:id="612" w:author="Kletzenbauer Petra" w:date="2016-01-24T07:44:00Z">
          <w:pPr>
            <w:pStyle w:val="Code"/>
          </w:pPr>
        </w:pPrChange>
      </w:pPr>
      <w:r>
        <w:tab/>
      </w:r>
      <w:proofErr w:type="gramStart"/>
      <w:r>
        <w:t>receiveChannel</w:t>
      </w:r>
      <w:proofErr w:type="gramEnd"/>
      <w:r>
        <w:t xml:space="preserve"> = event.channel;</w:t>
      </w:r>
    </w:p>
    <w:p w14:paraId="4E04BBC7" w14:textId="77777777" w:rsidR="0084050F" w:rsidRDefault="0084050F">
      <w:pPr>
        <w:pStyle w:val="Code"/>
        <w:jc w:val="both"/>
        <w:pPrChange w:id="613" w:author="Kletzenbauer Petra" w:date="2016-01-24T07:44:00Z">
          <w:pPr>
            <w:pStyle w:val="Code"/>
          </w:pPr>
        </w:pPrChange>
      </w:pPr>
      <w:r>
        <w:tab/>
        <w:t>receiveChannel.onmessage = handleDataChannelMessage;</w:t>
      </w:r>
    </w:p>
    <w:p w14:paraId="26A491FE" w14:textId="77777777" w:rsidR="0084050F" w:rsidRDefault="0084050F">
      <w:pPr>
        <w:pStyle w:val="Code"/>
        <w:jc w:val="both"/>
        <w:pPrChange w:id="614" w:author="Kletzenbauer Petra" w:date="2016-01-24T07:44:00Z">
          <w:pPr>
            <w:pStyle w:val="Code"/>
          </w:pPr>
        </w:pPrChange>
      </w:pPr>
      <w:r>
        <w:tab/>
        <w:t>receiveChannel.onopen = handleReceiveChannelStateChange;</w:t>
      </w:r>
    </w:p>
    <w:p w14:paraId="128188CE" w14:textId="77777777" w:rsidR="0084050F" w:rsidRDefault="0084050F">
      <w:pPr>
        <w:pStyle w:val="Code"/>
        <w:jc w:val="both"/>
        <w:pPrChange w:id="615" w:author="Kletzenbauer Petra" w:date="2016-01-24T07:44:00Z">
          <w:pPr>
            <w:pStyle w:val="Code"/>
          </w:pPr>
        </w:pPrChange>
      </w:pPr>
      <w:r>
        <w:tab/>
        <w:t>receiveChannel.onclose = handleReceiveChannelStateChange;</w:t>
      </w:r>
    </w:p>
    <w:p w14:paraId="0E69FDE9" w14:textId="77777777" w:rsidR="0084050F" w:rsidRDefault="0084050F">
      <w:pPr>
        <w:pStyle w:val="Code"/>
        <w:jc w:val="both"/>
        <w:pPrChange w:id="616" w:author="Kletzenbauer Petra" w:date="2016-01-24T07:44:00Z">
          <w:pPr>
            <w:pStyle w:val="Code"/>
          </w:pPr>
        </w:pPrChange>
      </w:pPr>
      <w:r>
        <w:t>}</w:t>
      </w:r>
    </w:p>
    <w:p w14:paraId="133E9A88" w14:textId="77777777" w:rsidR="00E219F5" w:rsidRPr="00165D28" w:rsidRDefault="00E219F5">
      <w:pPr>
        <w:jc w:val="both"/>
        <w:pPrChange w:id="617" w:author="Kletzenbauer Petra" w:date="2016-01-24T07:44:00Z">
          <w:pPr/>
        </w:pPrChange>
      </w:pPr>
      <w:r>
        <w:t xml:space="preserve">It is important to note, however, that unlike MediaStream and PeerConnection, DataChannel is optional to </w:t>
      </w:r>
      <w:r w:rsidR="00414742">
        <w:t xml:space="preserve">a </w:t>
      </w:r>
      <w:r>
        <w:t>WebRTC</w:t>
      </w:r>
      <w:r w:rsidR="00414742">
        <w:t xml:space="preserve"> connection</w:t>
      </w:r>
      <w:r>
        <w:t xml:space="preserve"> and does not necessarily have to be implemented by the developer if </w:t>
      </w:r>
      <w:r w:rsidR="000F61E9">
        <w:t xml:space="preserve">it is </w:t>
      </w:r>
      <w:r>
        <w:t>not needed.</w:t>
      </w:r>
    </w:p>
    <w:p w14:paraId="63BB0070" w14:textId="77777777" w:rsidR="002E627A" w:rsidRDefault="002E627A">
      <w:pPr>
        <w:spacing w:line="276" w:lineRule="auto"/>
        <w:jc w:val="both"/>
        <w:pPrChange w:id="618" w:author="Kletzenbauer Petra" w:date="2016-01-24T07:44:00Z">
          <w:pPr>
            <w:spacing w:line="276" w:lineRule="auto"/>
          </w:pPr>
        </w:pPrChange>
      </w:pPr>
      <w:r>
        <w:br w:type="page"/>
      </w:r>
    </w:p>
    <w:p w14:paraId="180CA8E6" w14:textId="77777777" w:rsidR="002E627A" w:rsidRDefault="002E627A">
      <w:pPr>
        <w:pStyle w:val="berschrift1"/>
        <w:jc w:val="both"/>
        <w:pPrChange w:id="619" w:author="Kletzenbauer Petra" w:date="2016-01-24T07:44:00Z">
          <w:pPr>
            <w:pStyle w:val="berschrift1"/>
          </w:pPr>
        </w:pPrChange>
      </w:pPr>
      <w:bookmarkStart w:id="620" w:name="_Toc438987635"/>
      <w:bookmarkStart w:id="621" w:name="_Toc440900410"/>
      <w:r>
        <w:lastRenderedPageBreak/>
        <w:t>Prototype</w:t>
      </w:r>
      <w:bookmarkEnd w:id="620"/>
      <w:bookmarkEnd w:id="621"/>
    </w:p>
    <w:p w14:paraId="38B83BB9" w14:textId="1A20280A" w:rsidR="000108F3" w:rsidRPr="000108F3" w:rsidRDefault="00DF37C3">
      <w:pPr>
        <w:jc w:val="both"/>
        <w:pPrChange w:id="622" w:author="Kletzenbauer Petra" w:date="2016-01-24T07:44:00Z">
          <w:pPr/>
        </w:pPrChange>
      </w:pPr>
      <w:r>
        <w:t>With the insights and findings of</w:t>
      </w:r>
      <w:r w:rsidR="003E5F56">
        <w:t xml:space="preserve"> the research</w:t>
      </w:r>
      <w:r>
        <w:t xml:space="preserve">, a prototype application was developed. </w:t>
      </w:r>
      <w:r w:rsidR="00EE5C8E">
        <w:t xml:space="preserve">The application consists of two core parts: The management server and the web interface. A vital component of the application is the </w:t>
      </w:r>
      <w:r w:rsidR="00ED3F40">
        <w:t xml:space="preserve">overlay indicator </w:t>
      </w:r>
      <w:r w:rsidR="00EE5C8E">
        <w:t xml:space="preserve">feature, which is part of the web interface. These three most important components of the prototype </w:t>
      </w:r>
      <w:del w:id="623" w:author="Kletzenbauer Petra" w:date="2016-01-24T09:03:00Z">
        <w:r w:rsidR="00EE5C8E" w:rsidDel="00033E5F">
          <w:delText>will be</w:delText>
        </w:r>
      </w:del>
      <w:ins w:id="624" w:author="Kletzenbauer Petra" w:date="2016-01-24T09:03:00Z">
        <w:r w:rsidR="00033E5F">
          <w:t>are</w:t>
        </w:r>
      </w:ins>
      <w:r w:rsidR="00EE5C8E">
        <w:t xml:space="preserve"> discussed in detail in the following</w:t>
      </w:r>
      <w:r w:rsidR="009924E8">
        <w:t xml:space="preserve"> section</w:t>
      </w:r>
      <w:r w:rsidR="00EE5C8E">
        <w:t xml:space="preserve">. </w:t>
      </w:r>
      <w:r w:rsidR="004C5006">
        <w:t>The complete source cod</w:t>
      </w:r>
      <w:r w:rsidR="00EE5C8E">
        <w:t xml:space="preserve">e can be found in the </w:t>
      </w:r>
      <w:ins w:id="625" w:author="Kletzenbauer Petra" w:date="2016-01-24T09:03:00Z">
        <w:r w:rsidR="00033E5F">
          <w:t>A</w:t>
        </w:r>
      </w:ins>
      <w:del w:id="626" w:author="Kletzenbauer Petra" w:date="2016-01-24T09:03:00Z">
        <w:r w:rsidR="00EE5C8E" w:rsidDel="00033E5F">
          <w:delText>a</w:delText>
        </w:r>
      </w:del>
      <w:r w:rsidR="00EE5C8E">
        <w:t>ppendix</w:t>
      </w:r>
      <w:r w:rsidR="00822BE3">
        <w:t xml:space="preserve"> of this thesis</w:t>
      </w:r>
      <w:r w:rsidR="00EE5C8E">
        <w:t>.</w:t>
      </w:r>
    </w:p>
    <w:p w14:paraId="0ED7FC94" w14:textId="77777777" w:rsidR="002E627A" w:rsidRDefault="002E627A">
      <w:pPr>
        <w:pStyle w:val="berschrift2"/>
        <w:jc w:val="both"/>
        <w:pPrChange w:id="627" w:author="Kletzenbauer Petra" w:date="2016-01-24T07:44:00Z">
          <w:pPr>
            <w:pStyle w:val="berschrift2"/>
          </w:pPr>
        </w:pPrChange>
      </w:pPr>
      <w:bookmarkStart w:id="628" w:name="_Toc438987636"/>
      <w:bookmarkStart w:id="629" w:name="_Toc440900411"/>
      <w:r>
        <w:t>Management server</w:t>
      </w:r>
      <w:bookmarkEnd w:id="628"/>
      <w:bookmarkEnd w:id="629"/>
    </w:p>
    <w:p w14:paraId="0F01817A" w14:textId="77777777" w:rsidR="00783F79" w:rsidRDefault="00F70EF2">
      <w:pPr>
        <w:jc w:val="both"/>
        <w:pPrChange w:id="630" w:author="Kletzenbauer Petra" w:date="2016-01-24T07:44:00Z">
          <w:pPr/>
        </w:pPrChange>
      </w:pPr>
      <w:r>
        <w:t xml:space="preserve">The management server is the </w:t>
      </w:r>
      <w:r w:rsidR="003641BF">
        <w:t>main</w:t>
      </w:r>
      <w:r>
        <w:t xml:space="preserve"> component of the </w:t>
      </w:r>
      <w:r w:rsidR="00783F79">
        <w:t xml:space="preserve">prototype </w:t>
      </w:r>
      <w:r>
        <w:t>application.</w:t>
      </w:r>
      <w:r w:rsidR="00783F79">
        <w:t xml:space="preserve"> It perfor</w:t>
      </w:r>
      <w:r w:rsidR="00926A8D">
        <w:t>ms the following tasks: First, i</w:t>
      </w:r>
      <w:r w:rsidR="00783F79">
        <w:t>t serves the web page and related static files, like JavaScript source files and Cascading Style Sheets (CSS). Second, it manages WebSockets for full-duplex communication to each connected browser</w:t>
      </w:r>
      <w:r w:rsidR="00ED3F40">
        <w:t xml:space="preserve"> client</w:t>
      </w:r>
      <w:r w:rsidR="00783F79">
        <w:t>. Third, it carries out management and control tasks in order to set up peer-to-peer connections between users. The implementation and tasks of the management server will be described in more detail below.</w:t>
      </w:r>
    </w:p>
    <w:p w14:paraId="47D0D247" w14:textId="77777777" w:rsidR="008025FD" w:rsidRDefault="008025FD">
      <w:pPr>
        <w:pStyle w:val="berschrift3"/>
        <w:jc w:val="both"/>
        <w:pPrChange w:id="631" w:author="Kletzenbauer Petra" w:date="2016-01-24T07:44:00Z">
          <w:pPr>
            <w:pStyle w:val="berschrift3"/>
          </w:pPr>
        </w:pPrChange>
      </w:pPr>
      <w:bookmarkStart w:id="632" w:name="_Toc440900412"/>
      <w:r>
        <w:t>Implementation</w:t>
      </w:r>
      <w:bookmarkEnd w:id="632"/>
    </w:p>
    <w:p w14:paraId="311FC709" w14:textId="77777777" w:rsidR="00926A8D" w:rsidRPr="00926A8D" w:rsidRDefault="00A35197">
      <w:pPr>
        <w:jc w:val="both"/>
        <w:pPrChange w:id="633" w:author="Kletzenbauer Petra" w:date="2016-01-24T07:44:00Z">
          <w:pPr/>
        </w:pPrChange>
      </w:pPr>
      <w:commentRangeStart w:id="634"/>
      <w:r>
        <w:t xml:space="preserve">It was decided to use Node.js </w:t>
      </w:r>
      <w:commentRangeEnd w:id="634"/>
      <w:r w:rsidR="00033E5F">
        <w:rPr>
          <w:rStyle w:val="Kommentarzeichen"/>
        </w:rPr>
        <w:commentReference w:id="634"/>
      </w:r>
      <w:r>
        <w:t>as a platform for the management server. Node.js brings the significant advantage of using the same programming language, JavaScript, on the backend and the frontend. As a result, a considerable amount of programming code could be used for both parts.</w:t>
      </w:r>
    </w:p>
    <w:p w14:paraId="2B23648F" w14:textId="77777777" w:rsidR="008025FD" w:rsidRDefault="00E323F9">
      <w:pPr>
        <w:pStyle w:val="berschrift3"/>
        <w:jc w:val="both"/>
        <w:pPrChange w:id="635" w:author="Kletzenbauer Petra" w:date="2016-01-24T07:44:00Z">
          <w:pPr>
            <w:pStyle w:val="berschrift3"/>
          </w:pPr>
        </w:pPrChange>
      </w:pPr>
      <w:bookmarkStart w:id="636" w:name="_Toc440900413"/>
      <w:r>
        <w:t>Web server</w:t>
      </w:r>
      <w:bookmarkEnd w:id="636"/>
    </w:p>
    <w:p w14:paraId="07D595F3" w14:textId="77777777" w:rsidR="00546774" w:rsidRPr="00546774" w:rsidRDefault="00C778B9">
      <w:pPr>
        <w:jc w:val="both"/>
        <w:pPrChange w:id="637" w:author="Kletzenbauer Petra" w:date="2016-01-24T07:44:00Z">
          <w:pPr/>
        </w:pPrChange>
      </w:pPr>
      <w:r>
        <w:t>The web page, which has the role of the main user interface of the application, is served by the management server as well as all static source files. This includes JavaScript and CSS files of the application and the two external JavaScript source files, jQuery and adapter.js.</w:t>
      </w:r>
    </w:p>
    <w:p w14:paraId="27E63025" w14:textId="77777777" w:rsidR="00783F79" w:rsidRDefault="00783F79">
      <w:pPr>
        <w:pStyle w:val="berschrift3"/>
        <w:jc w:val="both"/>
        <w:pPrChange w:id="638" w:author="Kletzenbauer Petra" w:date="2016-01-24T07:44:00Z">
          <w:pPr>
            <w:pStyle w:val="berschrift3"/>
          </w:pPr>
        </w:pPrChange>
      </w:pPr>
      <w:bookmarkStart w:id="639" w:name="_Toc440900414"/>
      <w:r>
        <w:t>WebSockets</w:t>
      </w:r>
      <w:bookmarkEnd w:id="639"/>
    </w:p>
    <w:p w14:paraId="44D1BD01" w14:textId="77777777" w:rsidR="0028369E" w:rsidRPr="0028369E" w:rsidRDefault="00546774">
      <w:pPr>
        <w:jc w:val="both"/>
        <w:pPrChange w:id="640" w:author="Kletzenbauer Petra" w:date="2016-01-24T07:44:00Z">
          <w:pPr/>
        </w:pPrChange>
      </w:pPr>
      <w:r>
        <w:t>When a user opens the web page and enters a user name, a secure WebSocket connection to the management server is established. As a consequence, both parties then share a full-duplex connection and are able to exchange data at any time. This WebSocket connection stays alive until the user decides to leave the web page.</w:t>
      </w:r>
    </w:p>
    <w:p w14:paraId="3D4CA6BB" w14:textId="77777777" w:rsidR="00783F79" w:rsidRDefault="00783F79">
      <w:pPr>
        <w:pStyle w:val="berschrift3"/>
        <w:jc w:val="both"/>
        <w:pPrChange w:id="641" w:author="Kletzenbauer Petra" w:date="2016-01-24T07:44:00Z">
          <w:pPr>
            <w:pStyle w:val="berschrift3"/>
          </w:pPr>
        </w:pPrChange>
      </w:pPr>
      <w:bookmarkStart w:id="642" w:name="_Toc440900415"/>
      <w:r>
        <w:lastRenderedPageBreak/>
        <w:t>Management and control tasks</w:t>
      </w:r>
      <w:bookmarkEnd w:id="642"/>
    </w:p>
    <w:p w14:paraId="40A525D5" w14:textId="1C1AE78F" w:rsidR="00CC5EF7" w:rsidRPr="00CC5EF7" w:rsidRDefault="00CC5EF7">
      <w:pPr>
        <w:jc w:val="both"/>
        <w:pPrChange w:id="643" w:author="Kletzenbauer Petra" w:date="2016-01-24T07:44:00Z">
          <w:pPr/>
        </w:pPrChange>
      </w:pPr>
      <w:r>
        <w:t>Each time a new user connects to the web page via WebSocket</w:t>
      </w:r>
      <w:r w:rsidR="00ED3F40">
        <w:t xml:space="preserve"> for the first time</w:t>
      </w:r>
      <w:r>
        <w:t xml:space="preserve">, the management server assigns a unique </w:t>
      </w:r>
      <w:ins w:id="644" w:author="Kletzenbauer Petra" w:date="2016-01-24T09:03:00Z">
        <w:r w:rsidR="00033E5F">
          <w:t>ID</w:t>
        </w:r>
      </w:ins>
      <w:del w:id="645" w:author="Kletzenbauer Petra" w:date="2016-01-24T09:03:00Z">
        <w:r w:rsidDel="00033E5F">
          <w:delText>id</w:delText>
        </w:r>
      </w:del>
      <w:r>
        <w:t xml:space="preserve"> to the user. This </w:t>
      </w:r>
      <w:del w:id="646" w:author="Kletzenbauer Petra" w:date="2016-01-24T09:04:00Z">
        <w:r w:rsidDel="00033E5F">
          <w:delText xml:space="preserve">id </w:delText>
        </w:r>
      </w:del>
      <w:ins w:id="647" w:author="Kletzenbauer Petra" w:date="2016-01-24T09:04:00Z">
        <w:r w:rsidR="00033E5F">
          <w:t xml:space="preserve">ID </w:t>
        </w:r>
      </w:ins>
      <w:r>
        <w:t xml:space="preserve">is used </w:t>
      </w:r>
      <w:r w:rsidR="00C903AA">
        <w:t xml:space="preserve">as identification </w:t>
      </w:r>
      <w:r>
        <w:t>when control messages are sent to users. On the management server, there are two types of control messages: First, there are server messages. These serve the sole pu</w:t>
      </w:r>
      <w:bookmarkStart w:id="648" w:name="_GoBack"/>
      <w:bookmarkEnd w:id="648"/>
      <w:r>
        <w:t>rpose of administration tasks, like assigning user ids or broadcasting available users, which happens every time a new user connects to the web page.</w:t>
      </w:r>
      <w:r w:rsidR="00C507DD">
        <w:t xml:space="preserve"> Second, there are relay messages, which are used to set up peer-to-peer connections between users.</w:t>
      </w:r>
    </w:p>
    <w:p w14:paraId="1AA92450" w14:textId="77777777" w:rsidR="002E627A" w:rsidRDefault="002E627A">
      <w:pPr>
        <w:pStyle w:val="berschrift2"/>
        <w:jc w:val="both"/>
        <w:pPrChange w:id="649" w:author="Kletzenbauer Petra" w:date="2016-01-24T07:44:00Z">
          <w:pPr>
            <w:pStyle w:val="berschrift2"/>
          </w:pPr>
        </w:pPrChange>
      </w:pPr>
      <w:bookmarkStart w:id="650" w:name="_Toc438987637"/>
      <w:bookmarkStart w:id="651" w:name="_Toc440900416"/>
      <w:r>
        <w:t>Web interface</w:t>
      </w:r>
      <w:bookmarkEnd w:id="650"/>
      <w:bookmarkEnd w:id="651"/>
    </w:p>
    <w:p w14:paraId="65E2D2EC" w14:textId="77777777" w:rsidR="002E627A" w:rsidRDefault="00206D48">
      <w:pPr>
        <w:jc w:val="both"/>
        <w:pPrChange w:id="652" w:author="Kletzenbauer Petra" w:date="2016-01-24T07:44:00Z">
          <w:pPr/>
        </w:pPrChange>
      </w:pPr>
      <w:r>
        <w:t>The web interface enables users to interact with each other. Currently, users only need to provide a user name to use the application, no password is required. This is due to the fact that it is only a prototype for now. In a production environment, however, this would raise serious security issues.</w:t>
      </w:r>
    </w:p>
    <w:p w14:paraId="49C29AF9" w14:textId="77777777" w:rsidR="00A9733F" w:rsidRDefault="00A9733F">
      <w:pPr>
        <w:pStyle w:val="berschrift3"/>
        <w:jc w:val="both"/>
        <w:pPrChange w:id="653" w:author="Kletzenbauer Petra" w:date="2016-01-24T07:44:00Z">
          <w:pPr>
            <w:pStyle w:val="berschrift3"/>
          </w:pPr>
        </w:pPrChange>
      </w:pPr>
      <w:bookmarkStart w:id="654" w:name="_Toc440900417"/>
      <w:r>
        <w:t>HTML5 elements</w:t>
      </w:r>
      <w:bookmarkEnd w:id="654"/>
    </w:p>
    <w:p w14:paraId="49C02A3C" w14:textId="7FB6E8F9" w:rsidR="00A9733F" w:rsidRDefault="00033E5F">
      <w:pPr>
        <w:jc w:val="both"/>
        <w:pPrChange w:id="655" w:author="Kletzenbauer Petra" w:date="2016-01-24T07:44:00Z">
          <w:pPr/>
        </w:pPrChange>
      </w:pPr>
      <w:proofErr w:type="gramStart"/>
      <w:ins w:id="656" w:author="Kletzenbauer Petra" w:date="2016-01-24T09:04:00Z">
        <w:r>
          <w:t xml:space="preserve">Where possible, </w:t>
        </w:r>
      </w:ins>
      <w:del w:id="657" w:author="Kletzenbauer Petra" w:date="2016-01-24T09:04:00Z">
        <w:r w:rsidR="001E6B37" w:rsidDel="00033E5F">
          <w:delText>M</w:delText>
        </w:r>
      </w:del>
      <w:ins w:id="658" w:author="Kletzenbauer Petra" w:date="2016-01-24T09:04:00Z">
        <w:r>
          <w:t>m</w:t>
        </w:r>
      </w:ins>
      <w:r w:rsidR="001E6B37">
        <w:t>odern HTML5 elements were used on the web page</w:t>
      </w:r>
      <w:del w:id="659" w:author="Kletzenbauer Petra" w:date="2016-01-24T09:04:00Z">
        <w:r w:rsidR="001E6B37" w:rsidDel="00033E5F">
          <w:delText xml:space="preserve"> where it was possible</w:delText>
        </w:r>
      </w:del>
      <w:r w:rsidR="001E6B37">
        <w:t>.</w:t>
      </w:r>
      <w:proofErr w:type="gramEnd"/>
      <w:r w:rsidR="001E6B37">
        <w:t xml:space="preserve"> This includes header, footer and section elements for the main page structure as well as video and canvas elements </w:t>
      </w:r>
      <w:r w:rsidR="00924F5F">
        <w:t xml:space="preserve">to </w:t>
      </w:r>
      <w:r w:rsidR="00C903AA">
        <w:t>display</w:t>
      </w:r>
      <w:r w:rsidR="00924F5F">
        <w:t xml:space="preserve"> </w:t>
      </w:r>
      <w:r w:rsidR="008B1363">
        <w:t xml:space="preserve">the </w:t>
      </w:r>
      <w:r w:rsidR="00924F5F">
        <w:t xml:space="preserve">video </w:t>
      </w:r>
      <w:r w:rsidR="008B1363">
        <w:t xml:space="preserve">feeds </w:t>
      </w:r>
      <w:r w:rsidR="001E6B37">
        <w:t>and enable users to draw</w:t>
      </w:r>
      <w:r w:rsidR="00FC44A0">
        <w:t xml:space="preserve"> overlay </w:t>
      </w:r>
      <w:del w:id="660" w:author="Kletzenbauer Petra" w:date="2016-01-24T09:05:00Z">
        <w:r w:rsidR="00FC44A0" w:rsidDel="00033E5F">
          <w:delText>indicatior</w:delText>
        </w:r>
        <w:r w:rsidR="008B1363" w:rsidDel="00033E5F">
          <w:delText>s</w:delText>
        </w:r>
      </w:del>
      <w:ins w:id="661" w:author="Kletzenbauer Petra" w:date="2016-01-24T09:05:00Z">
        <w:r>
          <w:t>indicators</w:t>
        </w:r>
      </w:ins>
      <w:r w:rsidR="001E6B37">
        <w:t xml:space="preserve"> without the use of external plugins.</w:t>
      </w:r>
    </w:p>
    <w:p w14:paraId="6C210939" w14:textId="77777777" w:rsidR="00461A77" w:rsidRDefault="00461A77">
      <w:pPr>
        <w:pStyle w:val="berschrift3"/>
        <w:jc w:val="both"/>
        <w:pPrChange w:id="662" w:author="Kletzenbauer Petra" w:date="2016-01-24T07:44:00Z">
          <w:pPr>
            <w:pStyle w:val="berschrift3"/>
          </w:pPr>
        </w:pPrChange>
      </w:pPr>
      <w:bookmarkStart w:id="663" w:name="_Toc440900418"/>
      <w:r>
        <w:t>User interaction</w:t>
      </w:r>
      <w:bookmarkEnd w:id="663"/>
    </w:p>
    <w:p w14:paraId="4A6BD035" w14:textId="707AD995" w:rsidR="00461A77" w:rsidRPr="00461A77" w:rsidRDefault="008B3E3C">
      <w:pPr>
        <w:jc w:val="both"/>
        <w:pPrChange w:id="664" w:author="Kletzenbauer Petra" w:date="2016-01-24T07:44:00Z">
          <w:pPr/>
        </w:pPrChange>
      </w:pPr>
      <w:r>
        <w:t xml:space="preserve">The complete programming logic and user interaction was implemented with JavaScript. This includes all WebRTC </w:t>
      </w:r>
      <w:r w:rsidR="007C5F6B">
        <w:t>functionality</w:t>
      </w:r>
      <w:r>
        <w:t xml:space="preserve"> and the </w:t>
      </w:r>
      <w:del w:id="665" w:author="Kletzenbauer Petra" w:date="2016-01-24T09:05:00Z">
        <w:r w:rsidDel="00033E5F">
          <w:delText>signaling</w:delText>
        </w:r>
      </w:del>
      <w:ins w:id="666" w:author="Kletzenbauer Petra" w:date="2016-01-24T09:05:00Z">
        <w:r w:rsidR="00033E5F">
          <w:t>signalling</w:t>
        </w:r>
      </w:ins>
      <w:r>
        <w:t xml:space="preserve"> communication with the management server necessary to set up connections between two peers.</w:t>
      </w:r>
      <w:r w:rsidR="005765B5">
        <w:t xml:space="preserve"> These functions are triggered by the </w:t>
      </w:r>
      <w:proofErr w:type="gramStart"/>
      <w:r w:rsidR="005765B5">
        <w:t>users‘ page</w:t>
      </w:r>
      <w:proofErr w:type="gramEnd"/>
      <w:r w:rsidR="005765B5">
        <w:t xml:space="preserve"> interactions, like </w:t>
      </w:r>
      <w:r w:rsidR="00A3428B">
        <w:t>clicks on buttons.</w:t>
      </w:r>
    </w:p>
    <w:p w14:paraId="251F6EE0" w14:textId="77777777" w:rsidR="00357733" w:rsidRDefault="00357733">
      <w:pPr>
        <w:pStyle w:val="berschrift3"/>
        <w:jc w:val="both"/>
        <w:pPrChange w:id="667" w:author="Kletzenbauer Petra" w:date="2016-01-24T07:44:00Z">
          <w:pPr>
            <w:pStyle w:val="berschrift3"/>
          </w:pPr>
        </w:pPrChange>
      </w:pPr>
      <w:bookmarkStart w:id="668" w:name="_Toc440900419"/>
      <w:r>
        <w:t>Responsive design</w:t>
      </w:r>
      <w:bookmarkEnd w:id="668"/>
    </w:p>
    <w:p w14:paraId="41ED5740" w14:textId="77777777" w:rsidR="00357733" w:rsidRDefault="00772A70">
      <w:pPr>
        <w:jc w:val="both"/>
        <w:pPrChange w:id="669" w:author="Kletzenbauer Petra" w:date="2016-01-24T07:44:00Z">
          <w:pPr/>
        </w:pPrChange>
      </w:pPr>
      <w:commentRangeStart w:id="670"/>
      <w:r>
        <w:t>Research</w:t>
      </w:r>
      <w:commentRangeEnd w:id="670"/>
      <w:r w:rsidR="00033E5F">
        <w:rPr>
          <w:rStyle w:val="Kommentarzeichen"/>
        </w:rPr>
        <w:commentReference w:id="670"/>
      </w:r>
      <w:r>
        <w:t xml:space="preserve"> showed that remote support applications are most commonly used on mobile devices, like smartphones, tablets or smart glasses.</w:t>
      </w:r>
      <w:r w:rsidR="002A473C">
        <w:t xml:space="preserve"> Accordingly, </w:t>
      </w:r>
      <w:r w:rsidR="00F6487B">
        <w:t xml:space="preserve">an important focus in the development process was the possibility to use the application on mobile devices. It was decided to use CSS media queries to achieve a valuable user experience for all device types and sizes. Currently, there are five </w:t>
      </w:r>
      <w:r w:rsidR="00F6487B">
        <w:lastRenderedPageBreak/>
        <w:t>size breakpoints in the main CSS file, which could be easily extended to</w:t>
      </w:r>
      <w:r w:rsidR="007C5F6B">
        <w:t xml:space="preserve"> support a larger number of different screen sizes</w:t>
      </w:r>
      <w:r w:rsidR="00F6487B">
        <w:t xml:space="preserve"> if necessary.</w:t>
      </w:r>
    </w:p>
    <w:p w14:paraId="4938FDDA" w14:textId="77777777" w:rsidR="007C5F6B" w:rsidRDefault="00141E97">
      <w:pPr>
        <w:pStyle w:val="berschrift3"/>
        <w:jc w:val="both"/>
        <w:pPrChange w:id="671" w:author="Kletzenbauer Petra" w:date="2016-01-24T07:44:00Z">
          <w:pPr>
            <w:pStyle w:val="berschrift3"/>
          </w:pPr>
        </w:pPrChange>
      </w:pPr>
      <w:bookmarkStart w:id="672" w:name="_Toc440900420"/>
      <w:r>
        <w:t>Facilitating libraries</w:t>
      </w:r>
      <w:bookmarkEnd w:id="672"/>
    </w:p>
    <w:p w14:paraId="2A6F789A" w14:textId="77777777" w:rsidR="00141E97" w:rsidRDefault="00F360F2">
      <w:pPr>
        <w:jc w:val="both"/>
        <w:pPrChange w:id="673" w:author="Kletzenbauer Petra" w:date="2016-01-24T07:44:00Z">
          <w:pPr/>
        </w:pPrChange>
      </w:pPr>
      <w:r>
        <w:t xml:space="preserve">One important principle for the prototype development was to use as few external libraries and plugins as possible. </w:t>
      </w:r>
      <w:r w:rsidR="00BD0384">
        <w:t xml:space="preserve">However, it was economically reasonable to use some external code to reduce the programming effort in certain areas. </w:t>
      </w:r>
      <w:r>
        <w:t>In the end, only two external JavaScript libraries were used: jQuery and adapter.js.</w:t>
      </w:r>
    </w:p>
    <w:p w14:paraId="11726EB6" w14:textId="77777777" w:rsidR="00F360F2" w:rsidRDefault="00F360F2">
      <w:pPr>
        <w:jc w:val="both"/>
        <w:pPrChange w:id="674" w:author="Kletzenbauer Petra" w:date="2016-01-24T07:44:00Z">
          <w:pPr/>
        </w:pPrChange>
      </w:pPr>
      <w:proofErr w:type="gramStart"/>
      <w:r>
        <w:t>jQuery</w:t>
      </w:r>
      <w:proofErr w:type="gramEnd"/>
      <w:r w:rsidR="0010274E">
        <w:t xml:space="preserve"> (2016)</w:t>
      </w:r>
      <w:r>
        <w:t xml:space="preserve"> was used because it is currently a de-facto standard in web development, thanks to its</w:t>
      </w:r>
      <w:r w:rsidR="00315DF0">
        <w:t xml:space="preserve"> essential</w:t>
      </w:r>
      <w:r w:rsidR="005E5D0C">
        <w:t xml:space="preserve"> features for HTML document manipulation, event handling and</w:t>
      </w:r>
      <w:r w:rsidR="00315DF0">
        <w:t xml:space="preserve"> useful</w:t>
      </w:r>
      <w:r w:rsidR="005E5D0C">
        <w:t xml:space="preserve"> AJAX functions</w:t>
      </w:r>
      <w:r w:rsidR="00315DF0">
        <w:t>. Additionally, it enables developers to write code for all common web browsers, without needing to worry about syntax differences between them.</w:t>
      </w:r>
    </w:p>
    <w:p w14:paraId="6E0DE985" w14:textId="77777777" w:rsidR="002347BA" w:rsidRPr="00141E97" w:rsidRDefault="006B172A">
      <w:pPr>
        <w:jc w:val="both"/>
        <w:pPrChange w:id="675" w:author="Kletzenbauer Petra" w:date="2016-01-24T07:44:00Z">
          <w:pPr/>
        </w:pPrChange>
      </w:pPr>
      <w:proofErr w:type="gramStart"/>
      <w:r>
        <w:t>adapter.js</w:t>
      </w:r>
      <w:proofErr w:type="gramEnd"/>
      <w:r>
        <w:t xml:space="preserve"> </w:t>
      </w:r>
      <w:r w:rsidR="00BD0384">
        <w:t xml:space="preserve">is an open source library maintained by Google that helps developers abstract browser prefixes and API changes in the WebRTC specification. </w:t>
      </w:r>
      <w:r w:rsidR="003F189E">
        <w:t xml:space="preserve">The use of adapter.js significantly reduces the </w:t>
      </w:r>
      <w:r w:rsidR="00FC44A0">
        <w:t>amount</w:t>
      </w:r>
      <w:r w:rsidR="003F189E">
        <w:t xml:space="preserve"> of code necessary to implement WebRTC functionality in multiple browsers. This is due to the fact that WebRTC is currently still under development, and therefore each browser uses different function prefixes. Additionally, some API functions might be added, renamed or removed in the future. </w:t>
      </w:r>
      <w:r w:rsidR="00871061">
        <w:t xml:space="preserve">Through the use of adapter.js, developers do not need to regularly check if </w:t>
      </w:r>
      <w:r w:rsidR="0014363A">
        <w:t>these parts have changed (cf. Loreto &amp; Romano 2014, p. 96).</w:t>
      </w:r>
    </w:p>
    <w:p w14:paraId="26C4965E" w14:textId="77777777" w:rsidR="002E627A" w:rsidRDefault="00EB63B5">
      <w:pPr>
        <w:pStyle w:val="berschrift2"/>
        <w:jc w:val="both"/>
        <w:pPrChange w:id="676" w:author="Kletzenbauer Petra" w:date="2016-01-24T07:44:00Z">
          <w:pPr>
            <w:pStyle w:val="berschrift2"/>
          </w:pPr>
        </w:pPrChange>
      </w:pPr>
      <w:bookmarkStart w:id="677" w:name="_Toc438987638"/>
      <w:bookmarkStart w:id="678" w:name="_Toc440900421"/>
      <w:r>
        <w:t xml:space="preserve">Overlay indicators </w:t>
      </w:r>
      <w:r w:rsidR="002E627A">
        <w:t>feature</w:t>
      </w:r>
      <w:bookmarkEnd w:id="677"/>
      <w:bookmarkEnd w:id="678"/>
    </w:p>
    <w:p w14:paraId="5EC96226" w14:textId="77777777" w:rsidR="002E627A" w:rsidRDefault="00A43764">
      <w:pPr>
        <w:jc w:val="both"/>
        <w:pPrChange w:id="679" w:author="Kletzenbauer Petra" w:date="2016-01-24T07:44:00Z">
          <w:pPr/>
        </w:pPrChange>
      </w:pPr>
      <w:r>
        <w:t>An essential feature of</w:t>
      </w:r>
      <w:r w:rsidR="00E20A88">
        <w:t xml:space="preserve"> the prototype application is the</w:t>
      </w:r>
      <w:r w:rsidR="00EB63B5">
        <w:t xml:space="preserve"> overlay indicators feature</w:t>
      </w:r>
      <w:r w:rsidR="00E20A88">
        <w:t>. It enables two users, sharing a peer-to-peer connection, to assist each other through drawings on the other user’s screen.</w:t>
      </w:r>
      <w:r w:rsidR="00DA1DDE">
        <w:t xml:space="preserve"> For now, it is possible to track the user’s movements on the canvas with the mouse or with the finger or stylus on handheld devices.</w:t>
      </w:r>
    </w:p>
    <w:p w14:paraId="6EC72903" w14:textId="77777777" w:rsidR="007432F2" w:rsidRDefault="007432F2">
      <w:pPr>
        <w:pStyle w:val="berschrift3"/>
        <w:jc w:val="both"/>
        <w:pPrChange w:id="680" w:author="Kletzenbauer Petra" w:date="2016-01-24T07:44:00Z">
          <w:pPr>
            <w:pStyle w:val="berschrift3"/>
          </w:pPr>
        </w:pPrChange>
      </w:pPr>
      <w:bookmarkStart w:id="681" w:name="_Toc440900422"/>
      <w:r>
        <w:t>Implementation</w:t>
      </w:r>
      <w:bookmarkEnd w:id="681"/>
    </w:p>
    <w:p w14:paraId="697D56CB" w14:textId="0009A619" w:rsidR="00DD72B4" w:rsidRDefault="00DD72B4">
      <w:pPr>
        <w:jc w:val="both"/>
        <w:pPrChange w:id="682" w:author="Kletzenbauer Petra" w:date="2016-01-24T07:44:00Z">
          <w:pPr/>
        </w:pPrChange>
      </w:pPr>
      <w:r>
        <w:t xml:space="preserve">For the implementation of this feature </w:t>
      </w:r>
      <w:del w:id="683" w:author="Kletzenbauer Petra" w:date="2016-01-24T09:06:00Z">
        <w:r w:rsidDel="00033E5F">
          <w:delText xml:space="preserve">it was decided to use </w:delText>
        </w:r>
      </w:del>
      <w:r>
        <w:t>two canvases on top of each other</w:t>
      </w:r>
      <w:ins w:id="684" w:author="Kletzenbauer Petra" w:date="2016-01-24T09:06:00Z">
        <w:r w:rsidR="00033E5F">
          <w:t xml:space="preserve"> are used</w:t>
        </w:r>
      </w:ins>
      <w:r>
        <w:t>. One canvas displays the current frame of the video element, which is bound to the media stream of the WebRTC connection. This first canvas is updated 24 times per second</w:t>
      </w:r>
      <w:r w:rsidR="00A43764">
        <w:t>, appearing as a constant video stream to the user’s eye</w:t>
      </w:r>
      <w:r>
        <w:t xml:space="preserve">. The second canvas lies exactly on top of the first one, and is used to display </w:t>
      </w:r>
      <w:r>
        <w:lastRenderedPageBreak/>
        <w:t xml:space="preserve">the </w:t>
      </w:r>
      <w:r w:rsidR="00A43764">
        <w:t>overlay indicators</w:t>
      </w:r>
      <w:r>
        <w:t xml:space="preserve"> of the remote user. </w:t>
      </w:r>
      <w:ins w:id="685" w:author="Kletzenbauer Petra" w:date="2016-01-24T09:07:00Z">
        <w:r w:rsidR="00033E5F">
          <w:t>The reason for using t</w:t>
        </w:r>
      </w:ins>
      <w:del w:id="686" w:author="Kletzenbauer Petra" w:date="2016-01-24T09:07:00Z">
        <w:r w:rsidR="0077076B" w:rsidDel="00033E5F">
          <w:delText>T</w:delText>
        </w:r>
      </w:del>
      <w:proofErr w:type="gramStart"/>
      <w:r>
        <w:t>wo</w:t>
      </w:r>
      <w:proofErr w:type="gramEnd"/>
      <w:r>
        <w:t xml:space="preserve"> canvases </w:t>
      </w:r>
      <w:del w:id="687" w:author="Kletzenbauer Petra" w:date="2016-01-24T09:07:00Z">
        <w:r w:rsidR="0077076B" w:rsidDel="00033E5F">
          <w:delText xml:space="preserve">have to be used </w:delText>
        </w:r>
        <w:r w:rsidDel="00033E5F">
          <w:delText>in this case because</w:delText>
        </w:r>
      </w:del>
      <w:ins w:id="688" w:author="Kletzenbauer Petra" w:date="2016-01-24T09:07:00Z">
        <w:r w:rsidR="00033E5F">
          <w:t xml:space="preserve"> is that</w:t>
        </w:r>
      </w:ins>
      <w:r>
        <w:t xml:space="preserve"> the first canvas must be cleared each time it displays the current frame of the video stream and</w:t>
      </w:r>
      <w:r w:rsidR="0077076B">
        <w:t>, consequently,</w:t>
      </w:r>
      <w:r>
        <w:t xml:space="preserve"> the drawn path would also be </w:t>
      </w:r>
      <w:r w:rsidR="0077076B">
        <w:t>erased</w:t>
      </w:r>
      <w:r>
        <w:t>.</w:t>
      </w:r>
      <w:r w:rsidR="0077076B">
        <w:t xml:space="preserve"> Therefore, it is necessary to use two canvases for the implementation of this feature.</w:t>
      </w:r>
    </w:p>
    <w:p w14:paraId="08778995" w14:textId="77777777" w:rsidR="00FD7F84" w:rsidRDefault="00FD7F84">
      <w:pPr>
        <w:pStyle w:val="berschrift3"/>
        <w:jc w:val="both"/>
        <w:pPrChange w:id="689" w:author="Kletzenbauer Petra" w:date="2016-01-24T07:44:00Z">
          <w:pPr>
            <w:pStyle w:val="berschrift3"/>
          </w:pPr>
        </w:pPrChange>
      </w:pPr>
      <w:bookmarkStart w:id="690" w:name="_Toc440900423"/>
      <w:r>
        <w:t>Mouse events</w:t>
      </w:r>
      <w:bookmarkEnd w:id="690"/>
    </w:p>
    <w:p w14:paraId="6CE5D8D1" w14:textId="77777777" w:rsidR="004702B7" w:rsidRDefault="004702B7">
      <w:pPr>
        <w:jc w:val="both"/>
        <w:pPrChange w:id="691" w:author="Kletzenbauer Petra" w:date="2016-01-24T07:44:00Z">
          <w:pPr/>
        </w:pPrChange>
      </w:pPr>
      <w:r>
        <w:t>The difficult part of this feature was to track the user’s movement with the mouse on an HTML canvas element.</w:t>
      </w:r>
      <w:r w:rsidR="00FD59E2">
        <w:t xml:space="preserve"> Cabanier et al. (2015) showed how geometric figures can be drawn on a canvas.</w:t>
      </w:r>
      <w:commentRangeStart w:id="692"/>
      <w:r w:rsidR="005D1702">
        <w:t xml:space="preserve"> </w:t>
      </w:r>
      <w:r w:rsidR="00DC55CB">
        <w:t>Essentially</w:t>
      </w:r>
      <w:commentRangeEnd w:id="692"/>
      <w:r w:rsidR="003E7797">
        <w:rPr>
          <w:rStyle w:val="Kommentarzeichen"/>
        </w:rPr>
        <w:commentReference w:id="692"/>
      </w:r>
      <w:r w:rsidR="00DC55CB">
        <w:t>, all that needs to be done is to draw a line from the previous touch point to the current touch point.</w:t>
      </w:r>
    </w:p>
    <w:p w14:paraId="48BBB2E6" w14:textId="77777777" w:rsidR="008D2B82" w:rsidRDefault="008D2B82">
      <w:pPr>
        <w:pStyle w:val="Code"/>
        <w:jc w:val="both"/>
        <w:pPrChange w:id="693" w:author="Kletzenbauer Petra" w:date="2016-01-24T07:44:00Z">
          <w:pPr>
            <w:pStyle w:val="Code"/>
          </w:pPr>
        </w:pPrChange>
      </w:pPr>
      <w:proofErr w:type="gramStart"/>
      <w:r>
        <w:t>function</w:t>
      </w:r>
      <w:proofErr w:type="gramEnd"/>
      <w:r>
        <w:t xml:space="preserve"> drawPath() {</w:t>
      </w:r>
    </w:p>
    <w:p w14:paraId="63CB0DD3" w14:textId="77777777" w:rsidR="005D1702" w:rsidRDefault="005D1702">
      <w:pPr>
        <w:pStyle w:val="Code"/>
        <w:ind w:firstLine="425"/>
        <w:jc w:val="both"/>
        <w:pPrChange w:id="694" w:author="Kletzenbauer Petra" w:date="2016-01-24T07:44:00Z">
          <w:pPr>
            <w:pStyle w:val="Code"/>
            <w:ind w:firstLine="425"/>
          </w:pPr>
        </w:pPrChange>
      </w:pPr>
      <w:proofErr w:type="gramStart"/>
      <w:r>
        <w:t>var</w:t>
      </w:r>
      <w:proofErr w:type="gramEnd"/>
      <w:r>
        <w:t xml:space="preserve"> ca</w:t>
      </w:r>
      <w:r w:rsidR="00DC55CB">
        <w:t>nvas = document.getElementById(“</w:t>
      </w:r>
      <w:r>
        <w:t>drawing-canvas“);</w:t>
      </w:r>
    </w:p>
    <w:p w14:paraId="7FDE438C" w14:textId="77777777" w:rsidR="005D1702" w:rsidRDefault="005D1702">
      <w:pPr>
        <w:pStyle w:val="Code"/>
        <w:ind w:firstLine="425"/>
        <w:jc w:val="both"/>
        <w:pPrChange w:id="695" w:author="Kletzenbauer Petra" w:date="2016-01-24T07:44:00Z">
          <w:pPr>
            <w:pStyle w:val="Code"/>
            <w:ind w:firstLine="425"/>
          </w:pPr>
        </w:pPrChange>
      </w:pPr>
      <w:proofErr w:type="gramStart"/>
      <w:r>
        <w:t>v</w:t>
      </w:r>
      <w:r w:rsidR="00DC55CB">
        <w:t>ar</w:t>
      </w:r>
      <w:proofErr w:type="gramEnd"/>
      <w:r w:rsidR="00DC55CB">
        <w:t xml:space="preserve"> context = canvas.getContext(“</w:t>
      </w:r>
      <w:r>
        <w:t>2d“);</w:t>
      </w:r>
    </w:p>
    <w:p w14:paraId="0CD24148" w14:textId="77777777" w:rsidR="005D1702" w:rsidRDefault="005D1702">
      <w:pPr>
        <w:pStyle w:val="Code"/>
        <w:ind w:firstLine="425"/>
        <w:jc w:val="both"/>
        <w:pPrChange w:id="696" w:author="Kletzenbauer Petra" w:date="2016-01-24T07:44:00Z">
          <w:pPr>
            <w:pStyle w:val="Code"/>
            <w:ind w:firstLine="425"/>
          </w:pPr>
        </w:pPrChange>
      </w:pPr>
      <w:proofErr w:type="gramStart"/>
      <w:r>
        <w:t>context.beginPath(</w:t>
      </w:r>
      <w:proofErr w:type="gramEnd"/>
      <w:r>
        <w:t>);</w:t>
      </w:r>
    </w:p>
    <w:p w14:paraId="791F1E86" w14:textId="77777777" w:rsidR="005D1702" w:rsidRDefault="005D1702">
      <w:pPr>
        <w:pStyle w:val="Code"/>
        <w:ind w:firstLine="425"/>
        <w:jc w:val="both"/>
        <w:pPrChange w:id="697" w:author="Kletzenbauer Petra" w:date="2016-01-24T07:44:00Z">
          <w:pPr>
            <w:pStyle w:val="Code"/>
            <w:ind w:firstLine="425"/>
          </w:pPr>
        </w:pPrChange>
      </w:pPr>
      <w:proofErr w:type="gramStart"/>
      <w:r>
        <w:t>context.moveTo(</w:t>
      </w:r>
      <w:proofErr w:type="gramEnd"/>
      <w:r>
        <w:t>previousX, previousY);</w:t>
      </w:r>
    </w:p>
    <w:p w14:paraId="39E303CD" w14:textId="77777777" w:rsidR="005D1702" w:rsidRDefault="005D1702">
      <w:pPr>
        <w:pStyle w:val="Code"/>
        <w:ind w:firstLine="425"/>
        <w:jc w:val="both"/>
        <w:pPrChange w:id="698" w:author="Kletzenbauer Petra" w:date="2016-01-24T07:44:00Z">
          <w:pPr>
            <w:pStyle w:val="Code"/>
            <w:ind w:firstLine="425"/>
          </w:pPr>
        </w:pPrChange>
      </w:pPr>
      <w:proofErr w:type="gramStart"/>
      <w:r>
        <w:t>context.lineTo(</w:t>
      </w:r>
      <w:proofErr w:type="gramEnd"/>
      <w:r>
        <w:t>currentX, currentY);</w:t>
      </w:r>
    </w:p>
    <w:p w14:paraId="55159288" w14:textId="77777777" w:rsidR="005D1702" w:rsidRDefault="005D1702">
      <w:pPr>
        <w:pStyle w:val="Code"/>
        <w:ind w:firstLine="425"/>
        <w:jc w:val="both"/>
        <w:pPrChange w:id="699" w:author="Kletzenbauer Petra" w:date="2016-01-24T07:44:00Z">
          <w:pPr>
            <w:pStyle w:val="Code"/>
            <w:ind w:firstLine="425"/>
          </w:pPr>
        </w:pPrChange>
      </w:pPr>
      <w:proofErr w:type="gramStart"/>
      <w:r>
        <w:t>context.stroke(</w:t>
      </w:r>
      <w:proofErr w:type="gramEnd"/>
      <w:r>
        <w:t>);</w:t>
      </w:r>
    </w:p>
    <w:p w14:paraId="37A35B0D" w14:textId="77777777" w:rsidR="005D1702" w:rsidRDefault="005D1702">
      <w:pPr>
        <w:pStyle w:val="Code"/>
        <w:ind w:firstLine="425"/>
        <w:jc w:val="both"/>
        <w:pPrChange w:id="700" w:author="Kletzenbauer Petra" w:date="2016-01-24T07:44:00Z">
          <w:pPr>
            <w:pStyle w:val="Code"/>
            <w:ind w:firstLine="425"/>
          </w:pPr>
        </w:pPrChange>
      </w:pPr>
      <w:proofErr w:type="gramStart"/>
      <w:r>
        <w:t>context.closePath(</w:t>
      </w:r>
      <w:proofErr w:type="gramEnd"/>
      <w:r>
        <w:t>);</w:t>
      </w:r>
    </w:p>
    <w:p w14:paraId="10E8CDEE" w14:textId="77777777" w:rsidR="008D2B82" w:rsidRDefault="008D2B82">
      <w:pPr>
        <w:pStyle w:val="Code"/>
        <w:jc w:val="both"/>
        <w:pPrChange w:id="701" w:author="Kletzenbauer Petra" w:date="2016-01-24T07:44:00Z">
          <w:pPr>
            <w:pStyle w:val="Code"/>
          </w:pPr>
        </w:pPrChange>
      </w:pPr>
      <w:r>
        <w:t>}</w:t>
      </w:r>
    </w:p>
    <w:p w14:paraId="4E30CC85" w14:textId="4A60CBD1" w:rsidR="00DC55CB" w:rsidRDefault="00F61C9A">
      <w:pPr>
        <w:jc w:val="both"/>
        <w:pPrChange w:id="702" w:author="Kletzenbauer Petra" w:date="2016-01-24T07:44:00Z">
          <w:pPr/>
        </w:pPrChange>
      </w:pPr>
      <w:r>
        <w:t xml:space="preserve">In JavaScript, it is possible to add event listeners to DOM elements, for instance when the mouse moves over the element, when a mouse button is clicked on the element or when the mouse leaves the element. In order to achieve the desired drawing functionality, it is important to not only track the movement of the mouse over the element, but also </w:t>
      </w:r>
      <w:ins w:id="703" w:author="Kletzenbauer Petra" w:date="2016-01-24T09:08:00Z">
        <w:r w:rsidR="00D604BC">
          <w:t xml:space="preserve">to </w:t>
        </w:r>
      </w:ins>
      <w:r>
        <w:t>track the state whether the left mouse button is currently being clicked or not.</w:t>
      </w:r>
      <w:r w:rsidR="00502002">
        <w:t xml:space="preserve"> If that is the case, the code snippet from above gets executed each time the </w:t>
      </w:r>
      <w:r w:rsidR="00502002">
        <w:rPr>
          <w:i/>
        </w:rPr>
        <w:t>mousemove</w:t>
      </w:r>
      <w:r w:rsidR="00502002">
        <w:t xml:space="preserve"> event handler is called and the path of the mouse is drawn on the canvas.</w:t>
      </w:r>
    </w:p>
    <w:p w14:paraId="4122F8D6" w14:textId="77777777" w:rsidR="00FD7F84" w:rsidRPr="00502002" w:rsidRDefault="00FD7F84">
      <w:pPr>
        <w:pStyle w:val="berschrift3"/>
        <w:jc w:val="both"/>
        <w:pPrChange w:id="704" w:author="Kletzenbauer Petra" w:date="2016-01-24T07:44:00Z">
          <w:pPr>
            <w:pStyle w:val="berschrift3"/>
          </w:pPr>
        </w:pPrChange>
      </w:pPr>
      <w:bookmarkStart w:id="705" w:name="_Toc440900424"/>
      <w:r>
        <w:t>Touch events</w:t>
      </w:r>
      <w:bookmarkEnd w:id="705"/>
    </w:p>
    <w:p w14:paraId="75B10082" w14:textId="681C5078" w:rsidR="00F61C9A" w:rsidRDefault="00502002">
      <w:pPr>
        <w:jc w:val="both"/>
        <w:pPrChange w:id="706" w:author="Kletzenbauer Petra" w:date="2016-01-24T07:44:00Z">
          <w:pPr/>
        </w:pPrChange>
      </w:pPr>
      <w:r>
        <w:t xml:space="preserve">While the implementation of the support drawing feature with mouse events was not tremendously difficult, the solution did not immediately work on handheld devices </w:t>
      </w:r>
      <w:del w:id="707" w:author="Kletzenbauer Petra" w:date="2016-01-24T09:08:00Z">
        <w:r w:rsidDel="00D604BC">
          <w:delText xml:space="preserve">like </w:delText>
        </w:r>
      </w:del>
      <w:ins w:id="708" w:author="Kletzenbauer Petra" w:date="2016-01-24T09:08:00Z">
        <w:r w:rsidR="00D604BC">
          <w:t xml:space="preserve">such as </w:t>
        </w:r>
      </w:ins>
      <w:r>
        <w:t xml:space="preserve">smartphones or tablets. This is due to the fact that they are operated with fingers and styluses instead of a mouse. </w:t>
      </w:r>
      <w:r w:rsidR="00A43764">
        <w:t>Some</w:t>
      </w:r>
      <w:r>
        <w:t xml:space="preserve"> </w:t>
      </w:r>
      <w:r w:rsidR="000E1D29">
        <w:t xml:space="preserve">handheld </w:t>
      </w:r>
      <w:r>
        <w:t xml:space="preserve">devices emulate mouse events when </w:t>
      </w:r>
      <w:r w:rsidR="000E1D29">
        <w:t xml:space="preserve">DOM </w:t>
      </w:r>
      <w:r>
        <w:t xml:space="preserve">elements are </w:t>
      </w:r>
      <w:proofErr w:type="gramStart"/>
      <w:r>
        <w:t>touched</w:t>
      </w:r>
      <w:r w:rsidR="000E1D29">
        <w:t>,</w:t>
      </w:r>
      <w:proofErr w:type="gramEnd"/>
      <w:r w:rsidR="000E1D29">
        <w:t xml:space="preserve"> however, the functionality of the feature on smartphones and tablets was unpredictable and unacceptable in terms of user experience.</w:t>
      </w:r>
    </w:p>
    <w:p w14:paraId="226D621B" w14:textId="77777777" w:rsidR="000E1D29" w:rsidRDefault="00FC08C3">
      <w:pPr>
        <w:jc w:val="both"/>
        <w:pPrChange w:id="709" w:author="Kletzenbauer Petra" w:date="2016-01-24T07:44:00Z">
          <w:pPr/>
        </w:pPrChange>
      </w:pPr>
      <w:r>
        <w:lastRenderedPageBreak/>
        <w:t>Eventually, a solution to this problem could be found by extending the previously described logic with touch events.</w:t>
      </w:r>
      <w:r w:rsidR="00AB294D">
        <w:t xml:space="preserve"> Touch events are the counterparts to mouse events on desktop devices. They are, however, more complex than mouse events, because while there is always only one mouse pointer on desktop devices, „a user may touch the screen with multiple fingers at the same time</w:t>
      </w:r>
      <w:proofErr w:type="gramStart"/>
      <w:r w:rsidR="00AB294D">
        <w:t>“ (</w:t>
      </w:r>
      <w:proofErr w:type="gramEnd"/>
      <w:r w:rsidR="00AB294D">
        <w:t>Jenkov 2014).</w:t>
      </w:r>
    </w:p>
    <w:p w14:paraId="5959686B" w14:textId="77777777" w:rsidR="00083850" w:rsidRDefault="00083850">
      <w:pPr>
        <w:jc w:val="both"/>
        <w:pPrChange w:id="710" w:author="Kletzenbauer Petra" w:date="2016-01-24T07:44:00Z">
          <w:pPr/>
        </w:pPrChange>
      </w:pPr>
      <w:r>
        <w:t>For the feature at hand, it was decided to ignore multiple, simultaneous touches because it is assumed that the majority of users will not use more than one finger at a time to draw on the screen. Using this presumption, it was possible to implement the same drawing functionality on handheld devices by adding the same event handlers for touch events (</w:t>
      </w:r>
      <w:r>
        <w:rPr>
          <w:i/>
        </w:rPr>
        <w:t>touchstart</w:t>
      </w:r>
      <w:r>
        <w:t xml:space="preserve">, </w:t>
      </w:r>
      <w:r>
        <w:rPr>
          <w:i/>
        </w:rPr>
        <w:t>touchmove</w:t>
      </w:r>
      <w:r>
        <w:t xml:space="preserve"> and </w:t>
      </w:r>
      <w:r>
        <w:rPr>
          <w:i/>
        </w:rPr>
        <w:t>touchend</w:t>
      </w:r>
      <w:r>
        <w:t>), and in them, dispatch the corresponding mouse event (</w:t>
      </w:r>
      <w:r>
        <w:rPr>
          <w:i/>
        </w:rPr>
        <w:t>mousedown, mousemove</w:t>
      </w:r>
      <w:r>
        <w:t xml:space="preserve"> and </w:t>
      </w:r>
      <w:r>
        <w:rPr>
          <w:i/>
        </w:rPr>
        <w:t>mouseup</w:t>
      </w:r>
      <w:r>
        <w:t>) with the position of the touch, without any additional logic.</w:t>
      </w:r>
    </w:p>
    <w:p w14:paraId="5607BD11" w14:textId="77777777" w:rsidR="0077076B" w:rsidRDefault="0077076B">
      <w:pPr>
        <w:pStyle w:val="berschrift3"/>
        <w:jc w:val="both"/>
        <w:pPrChange w:id="711" w:author="Kletzenbauer Petra" w:date="2016-01-24T07:44:00Z">
          <w:pPr>
            <w:pStyle w:val="berschrift3"/>
          </w:pPr>
        </w:pPrChange>
      </w:pPr>
      <w:bookmarkStart w:id="712" w:name="_Toc440900425"/>
      <w:r>
        <w:t>Data transfer</w:t>
      </w:r>
      <w:bookmarkEnd w:id="712"/>
    </w:p>
    <w:p w14:paraId="01ED1A1C" w14:textId="2147F03A" w:rsidR="0077076B" w:rsidRDefault="0077076B">
      <w:pPr>
        <w:jc w:val="both"/>
        <w:pPrChange w:id="713" w:author="Kletzenbauer Petra" w:date="2016-01-24T07:44:00Z">
          <w:pPr/>
        </w:pPrChange>
      </w:pPr>
      <w:r>
        <w:t xml:space="preserve">To transfer </w:t>
      </w:r>
      <w:r w:rsidR="008D2B82">
        <w:t xml:space="preserve">the drawing path from one user to another, </w:t>
      </w:r>
      <w:r>
        <w:t>the DataChannel component of WebRTC was used. As described in chapter 3.2.3</w:t>
      </w:r>
      <w:del w:id="714" w:author="Kletzenbauer Petra" w:date="2016-01-24T09:09:00Z">
        <w:r w:rsidDel="00D604BC">
          <w:delText xml:space="preserve"> above</w:delText>
        </w:r>
      </w:del>
      <w:r>
        <w:t>, it supports the sending of arbitrary data directly from peer to peer, which exactly fulfills the requirements for the implementation of this feature.</w:t>
      </w:r>
      <w:r w:rsidR="00C1593A">
        <w:t xml:space="preserve"> </w:t>
      </w:r>
    </w:p>
    <w:p w14:paraId="000F4AFD" w14:textId="77777777" w:rsidR="008D2B82" w:rsidRDefault="008D2B82">
      <w:pPr>
        <w:jc w:val="both"/>
        <w:pPrChange w:id="715" w:author="Kletzenbauer Petra" w:date="2016-01-24T07:44:00Z">
          <w:pPr/>
        </w:pPrChange>
      </w:pPr>
      <w:r>
        <w:t xml:space="preserve">To send the drawing path to the remote peer, in addition to the track path method being called by the canvas event listeners, a message containing the path info is sent to the connected user. </w:t>
      </w:r>
      <w:commentRangeStart w:id="716"/>
      <w:r>
        <w:t>On the side of this other user</w:t>
      </w:r>
      <w:commentRangeEnd w:id="716"/>
      <w:r w:rsidR="00D604BC">
        <w:rPr>
          <w:rStyle w:val="Kommentarzeichen"/>
        </w:rPr>
        <w:commentReference w:id="716"/>
      </w:r>
      <w:r>
        <w:t xml:space="preserve">, the same </w:t>
      </w:r>
      <w:r>
        <w:rPr>
          <w:i/>
        </w:rPr>
        <w:t>drawPath</w:t>
      </w:r>
      <w:r>
        <w:t xml:space="preserve"> method is executed with the received information.</w:t>
      </w:r>
    </w:p>
    <w:p w14:paraId="65BC82D5" w14:textId="77777777" w:rsidR="00C1593A" w:rsidRDefault="00C1593A">
      <w:pPr>
        <w:pStyle w:val="berschrift3"/>
        <w:jc w:val="both"/>
        <w:pPrChange w:id="717" w:author="Kletzenbauer Petra" w:date="2016-01-24T07:44:00Z">
          <w:pPr>
            <w:pStyle w:val="berschrift3"/>
          </w:pPr>
        </w:pPrChange>
      </w:pPr>
      <w:bookmarkStart w:id="718" w:name="_Toc440900426"/>
      <w:r>
        <w:t>Text chat</w:t>
      </w:r>
      <w:bookmarkEnd w:id="718"/>
    </w:p>
    <w:p w14:paraId="0BF41BB0" w14:textId="5E351359" w:rsidR="00C1593A" w:rsidRPr="00C1593A" w:rsidRDefault="00FE4791">
      <w:pPr>
        <w:jc w:val="both"/>
        <w:pPrChange w:id="719" w:author="Kletzenbauer Petra" w:date="2016-01-24T07:44:00Z">
          <w:pPr/>
        </w:pPrChange>
      </w:pPr>
      <w:r>
        <w:t xml:space="preserve">In addition to the possibility to communicate via audio and video stream and send support drawings to </w:t>
      </w:r>
      <w:del w:id="720" w:author="Kletzenbauer Petra" w:date="2016-01-24T09:10:00Z">
        <w:r w:rsidDel="00997BF3">
          <w:delText>another</w:delText>
        </w:r>
      </w:del>
      <w:ins w:id="721" w:author="Kletzenbauer Petra" w:date="2016-01-24T09:10:00Z">
        <w:r w:rsidR="00997BF3">
          <w:t xml:space="preserve"> one another</w:t>
        </w:r>
      </w:ins>
      <w:r>
        <w:t xml:space="preserve">, it is also possible to send text messages </w:t>
      </w:r>
      <w:r w:rsidR="00A43764">
        <w:t xml:space="preserve">to the connected </w:t>
      </w:r>
      <w:proofErr w:type="gramStart"/>
      <w:r w:rsidR="00A43764">
        <w:t>peer, which are</w:t>
      </w:r>
      <w:proofErr w:type="gramEnd"/>
      <w:r w:rsidR="00A43764">
        <w:t xml:space="preserve"> displayed next to the video stream.</w:t>
      </w:r>
      <w:r>
        <w:t xml:space="preserve"> This is especially helpful in loud environments, where it is not possible to </w:t>
      </w:r>
      <w:del w:id="722" w:author="Kletzenbauer Petra" w:date="2016-01-24T09:10:00Z">
        <w:r w:rsidDel="00997BF3">
          <w:delText xml:space="preserve">converse </w:delText>
        </w:r>
      </w:del>
      <w:ins w:id="723" w:author="Kletzenbauer Petra" w:date="2016-01-24T09:10:00Z">
        <w:r w:rsidR="00997BF3">
          <w:t xml:space="preserve">communicate </w:t>
        </w:r>
      </w:ins>
      <w:r>
        <w:t>with somebody. Similar to the drawing path data transfer, the text chat also uses the DataChannel to send the text messages.</w:t>
      </w:r>
    </w:p>
    <w:p w14:paraId="2ED6F093" w14:textId="77777777" w:rsidR="002E627A" w:rsidRDefault="002E627A">
      <w:pPr>
        <w:spacing w:line="276" w:lineRule="auto"/>
        <w:jc w:val="both"/>
        <w:pPrChange w:id="724" w:author="Kletzenbauer Petra" w:date="2016-01-24T07:44:00Z">
          <w:pPr>
            <w:spacing w:line="276" w:lineRule="auto"/>
          </w:pPr>
        </w:pPrChange>
      </w:pPr>
      <w:r>
        <w:br w:type="page"/>
      </w:r>
    </w:p>
    <w:p w14:paraId="06D815BE" w14:textId="77777777" w:rsidR="002E627A" w:rsidRDefault="002E627A">
      <w:pPr>
        <w:pStyle w:val="berschrift1"/>
        <w:jc w:val="both"/>
        <w:pPrChange w:id="725" w:author="Kletzenbauer Petra" w:date="2016-01-24T07:44:00Z">
          <w:pPr>
            <w:pStyle w:val="berschrift1"/>
          </w:pPr>
        </w:pPrChange>
      </w:pPr>
      <w:bookmarkStart w:id="726" w:name="_Toc438987639"/>
      <w:bookmarkStart w:id="727" w:name="_Toc440900427"/>
      <w:r>
        <w:lastRenderedPageBreak/>
        <w:t>Evaluation</w:t>
      </w:r>
      <w:bookmarkEnd w:id="726"/>
      <w:bookmarkEnd w:id="727"/>
    </w:p>
    <w:p w14:paraId="2AC6C170" w14:textId="77777777" w:rsidR="00057AD5" w:rsidRDefault="00057AD5">
      <w:pPr>
        <w:jc w:val="both"/>
        <w:pPrChange w:id="728" w:author="Kletzenbauer Petra" w:date="2016-01-24T07:44:00Z">
          <w:pPr/>
        </w:pPrChange>
      </w:pPr>
      <w:r>
        <w:t>Google Chrome Developer Tools Network Throttling</w:t>
      </w:r>
    </w:p>
    <w:p w14:paraId="25F7ADFF" w14:textId="77777777" w:rsidR="00057AD5" w:rsidRDefault="00057AD5">
      <w:pPr>
        <w:jc w:val="both"/>
        <w:pPrChange w:id="729" w:author="Kletzenbauer Petra" w:date="2016-01-24T07:44:00Z">
          <w:pPr/>
        </w:pPrChange>
      </w:pPr>
      <w:r>
        <w:t>GPRS (50 kb/s, 500 ms latency)</w:t>
      </w:r>
      <w:r w:rsidR="00E86116">
        <w:br/>
      </w:r>
      <w:r>
        <w:t>Regular 3G (750 kb/s, 100 ms latency)</w:t>
      </w:r>
      <w:r w:rsidR="00E86116">
        <w:br/>
      </w:r>
      <w:r>
        <w:t>Regular 4G (4 Mb/s, 20 ms latency)</w:t>
      </w:r>
      <w:r w:rsidR="00E86116">
        <w:br/>
        <w:t>WiFi (30 Mb/s, 2 ms latency)</w:t>
      </w:r>
    </w:p>
    <w:p w14:paraId="29DACDFB" w14:textId="77777777" w:rsidR="00E86116" w:rsidRDefault="00642A2E">
      <w:pPr>
        <w:jc w:val="both"/>
        <w:pPrChange w:id="730" w:author="Kletzenbauer Petra" w:date="2016-01-24T07:44:00Z">
          <w:pPr/>
        </w:pPrChange>
      </w:pPr>
      <w:r>
        <w:t>Video resolution</w:t>
      </w:r>
    </w:p>
    <w:p w14:paraId="4A1CCE74" w14:textId="77777777" w:rsidR="00642A2E" w:rsidRDefault="00642A2E">
      <w:pPr>
        <w:jc w:val="both"/>
        <w:pPrChange w:id="731" w:author="Kletzenbauer Petra" w:date="2016-01-24T07:44:00Z">
          <w:pPr/>
        </w:pPrChange>
      </w:pPr>
      <w:r>
        <w:t>1280 x 720</w:t>
      </w:r>
      <w:r>
        <w:br/>
        <w:t>640 x 360</w:t>
      </w:r>
      <w:r>
        <w:br/>
        <w:t>320 x 180</w:t>
      </w:r>
    </w:p>
    <w:p w14:paraId="4E2921CA" w14:textId="77777777" w:rsidR="00642A2E" w:rsidRDefault="00642A2E">
      <w:pPr>
        <w:jc w:val="both"/>
        <w:pPrChange w:id="732" w:author="Kletzenbauer Petra" w:date="2016-01-24T07:44:00Z">
          <w:pPr/>
        </w:pPrChange>
      </w:pPr>
      <w:r>
        <w:t>Frame rate</w:t>
      </w:r>
    </w:p>
    <w:p w14:paraId="1B022092" w14:textId="77777777" w:rsidR="00642A2E" w:rsidRDefault="00642A2E">
      <w:pPr>
        <w:jc w:val="both"/>
        <w:pPrChange w:id="733" w:author="Kletzenbauer Petra" w:date="2016-01-24T07:44:00Z">
          <w:pPr/>
        </w:pPrChange>
      </w:pPr>
      <w:r>
        <w:t>30</w:t>
      </w:r>
      <w:r>
        <w:br/>
        <w:t>60</w:t>
      </w:r>
    </w:p>
    <w:p w14:paraId="3BA840E1" w14:textId="77777777" w:rsidR="00E86116" w:rsidRDefault="00E86116">
      <w:pPr>
        <w:jc w:val="both"/>
        <w:pPrChange w:id="734" w:author="Kletzenbauer Petra" w:date="2016-01-24T07:44:00Z">
          <w:pPr/>
        </w:pPrChange>
      </w:pPr>
    </w:p>
    <w:p w14:paraId="40CDC849" w14:textId="77777777" w:rsidR="00642A2E" w:rsidRDefault="00642A2E">
      <w:pPr>
        <w:jc w:val="both"/>
        <w:pPrChange w:id="735" w:author="Kletzenbauer Petra" w:date="2016-01-24T07:44:00Z">
          <w:pPr/>
        </w:pPrChange>
      </w:pPr>
      <w:r>
        <w:t>User tests</w:t>
      </w:r>
    </w:p>
    <w:p w14:paraId="31897C7A" w14:textId="77777777" w:rsidR="00642A2E" w:rsidRDefault="00642A2E">
      <w:pPr>
        <w:jc w:val="both"/>
        <w:pPrChange w:id="736" w:author="Kletzenbauer Petra" w:date="2016-01-24T07:44:00Z">
          <w:pPr/>
        </w:pPrChange>
      </w:pPr>
    </w:p>
    <w:p w14:paraId="027913A4" w14:textId="77777777" w:rsidR="00642A2E" w:rsidRPr="00057AD5" w:rsidRDefault="00642A2E">
      <w:pPr>
        <w:jc w:val="both"/>
        <w:pPrChange w:id="737" w:author="Kletzenbauer Petra" w:date="2016-01-24T07:44:00Z">
          <w:pPr/>
        </w:pPrChange>
      </w:pPr>
      <w:proofErr w:type="gramStart"/>
      <w:r>
        <w:t>WebRTC behavior under changing network conditions (connection breakdown, adaption?)</w:t>
      </w:r>
      <w:proofErr w:type="gramEnd"/>
    </w:p>
    <w:p w14:paraId="79F31A58" w14:textId="77777777" w:rsidR="00BF635C" w:rsidRDefault="00BF635C">
      <w:pPr>
        <w:spacing w:line="276" w:lineRule="auto"/>
        <w:jc w:val="both"/>
        <w:pPrChange w:id="738" w:author="Kletzenbauer Petra" w:date="2016-01-24T07:44:00Z">
          <w:pPr>
            <w:spacing w:line="276" w:lineRule="auto"/>
          </w:pPr>
        </w:pPrChange>
      </w:pPr>
      <w:r>
        <w:br w:type="page"/>
      </w:r>
    </w:p>
    <w:p w14:paraId="7E46A2C5" w14:textId="77777777" w:rsidR="00BF635C" w:rsidRDefault="00BF635C">
      <w:pPr>
        <w:pStyle w:val="berschrift1"/>
        <w:jc w:val="both"/>
        <w:pPrChange w:id="739" w:author="Kletzenbauer Petra" w:date="2016-01-24T07:44:00Z">
          <w:pPr>
            <w:pStyle w:val="berschrift1"/>
          </w:pPr>
        </w:pPrChange>
      </w:pPr>
      <w:bookmarkStart w:id="740" w:name="_Toc440900428"/>
      <w:r>
        <w:lastRenderedPageBreak/>
        <w:t>Possible extensions</w:t>
      </w:r>
      <w:bookmarkEnd w:id="740"/>
    </w:p>
    <w:p w14:paraId="76DF599F" w14:textId="2B77F880" w:rsidR="00324CB3" w:rsidRDefault="00324CB3">
      <w:pPr>
        <w:jc w:val="both"/>
        <w:pPrChange w:id="741" w:author="Kletzenbauer Petra" w:date="2016-01-24T07:44:00Z">
          <w:pPr/>
        </w:pPrChange>
      </w:pPr>
      <w:r>
        <w:t>At the time of writing, the prototype application is not suitable for use in a production environment. Several improvements and extensions would be necessary in order to remove the current limitations of the prototype.</w:t>
      </w:r>
      <w:r w:rsidR="00B320AB">
        <w:t xml:space="preserve"> A few suggestions for possible enhancements </w:t>
      </w:r>
      <w:del w:id="742" w:author="Kletzenbauer Petra" w:date="2016-01-24T09:11:00Z">
        <w:r w:rsidR="00B320AB" w:rsidDel="00997BF3">
          <w:delText>will be</w:delText>
        </w:r>
      </w:del>
      <w:ins w:id="743" w:author="Kletzenbauer Petra" w:date="2016-01-24T09:11:00Z">
        <w:r w:rsidR="00997BF3">
          <w:t xml:space="preserve"> are therefore</w:t>
        </w:r>
      </w:ins>
      <w:r w:rsidR="00B320AB">
        <w:t xml:space="preserve"> outlined in the following chapter.</w:t>
      </w:r>
    </w:p>
    <w:p w14:paraId="717E24EA" w14:textId="77777777" w:rsidR="00F70548" w:rsidRDefault="00F70548">
      <w:pPr>
        <w:pStyle w:val="berschrift2"/>
        <w:jc w:val="both"/>
        <w:pPrChange w:id="744" w:author="Kletzenbauer Petra" w:date="2016-01-24T07:44:00Z">
          <w:pPr>
            <w:pStyle w:val="berschrift2"/>
          </w:pPr>
        </w:pPrChange>
      </w:pPr>
      <w:bookmarkStart w:id="745" w:name="_Toc440900429"/>
      <w:r>
        <w:t>Screenshots</w:t>
      </w:r>
      <w:bookmarkEnd w:id="745"/>
    </w:p>
    <w:p w14:paraId="0F5B2477" w14:textId="62D83B37" w:rsidR="00F70548" w:rsidRPr="00F70548" w:rsidRDefault="00927432">
      <w:pPr>
        <w:jc w:val="both"/>
        <w:pPrChange w:id="746" w:author="Kletzenbauer Petra" w:date="2016-01-24T07:44:00Z">
          <w:pPr/>
        </w:pPrChange>
      </w:pPr>
      <w:proofErr w:type="gramStart"/>
      <w:r>
        <w:t>A simple, though useful improvement would be the option to save screenshots from the video chat session.</w:t>
      </w:r>
      <w:proofErr w:type="gramEnd"/>
      <w:r>
        <w:t xml:space="preserve"> Additionally, these screenshots could be also sent to the </w:t>
      </w:r>
      <w:del w:id="747" w:author="Kletzenbauer Petra" w:date="2016-01-24T09:11:00Z">
        <w:r w:rsidDel="00997BF3">
          <w:delText>other user</w:delText>
        </w:r>
      </w:del>
      <w:ins w:id="748" w:author="Kletzenbauer Petra" w:date="2016-01-24T09:11:00Z">
        <w:r w:rsidR="00997BF3">
          <w:t>peer</w:t>
        </w:r>
      </w:ins>
      <w:r>
        <w:t xml:space="preserve"> </w:t>
      </w:r>
      <w:del w:id="749" w:author="Kletzenbauer Petra" w:date="2016-01-24T09:11:00Z">
        <w:r w:rsidDel="00997BF3">
          <w:delText xml:space="preserve">via </w:delText>
        </w:r>
      </w:del>
      <w:ins w:id="750" w:author="Kletzenbauer Petra" w:date="2016-01-24T09:11:00Z">
        <w:r w:rsidR="00997BF3">
          <w:t xml:space="preserve">using </w:t>
        </w:r>
      </w:ins>
      <w:r>
        <w:t>the web application.</w:t>
      </w:r>
      <w:r w:rsidR="0013269B">
        <w:t xml:space="preserve"> This functionality </w:t>
      </w:r>
      <w:r w:rsidR="00874ADA">
        <w:t>could be used</w:t>
      </w:r>
      <w:del w:id="751" w:author="Kletzenbauer Petra" w:date="2016-01-24T09:12:00Z">
        <w:r w:rsidR="00874ADA" w:rsidDel="00997BF3">
          <w:delText xml:space="preserve"> versatilely</w:delText>
        </w:r>
      </w:del>
      <w:r w:rsidR="00874ADA">
        <w:t>, for the purpose of documentation or for easily assembling user guides for the repair of malfunctioning components.</w:t>
      </w:r>
    </w:p>
    <w:p w14:paraId="36929BA8" w14:textId="77777777" w:rsidR="005F7253" w:rsidRDefault="005F7253">
      <w:pPr>
        <w:pStyle w:val="berschrift2"/>
        <w:jc w:val="both"/>
        <w:pPrChange w:id="752" w:author="Kletzenbauer Petra" w:date="2016-01-24T07:44:00Z">
          <w:pPr>
            <w:pStyle w:val="berschrift2"/>
          </w:pPr>
        </w:pPrChange>
      </w:pPr>
      <w:bookmarkStart w:id="753" w:name="_Toc440900430"/>
      <w:r>
        <w:t>User authentication</w:t>
      </w:r>
      <w:bookmarkEnd w:id="753"/>
    </w:p>
    <w:p w14:paraId="316A5F3D" w14:textId="337594D5" w:rsidR="005F7253" w:rsidRDefault="005F7253">
      <w:pPr>
        <w:jc w:val="both"/>
        <w:pPrChange w:id="754" w:author="Kletzenbauer Petra" w:date="2016-01-24T07:44:00Z">
          <w:pPr/>
        </w:pPrChange>
      </w:pPr>
      <w:r>
        <w:t xml:space="preserve">One substantial improvement to the application would be user authentication. </w:t>
      </w:r>
      <w:r w:rsidRPr="005F7253">
        <w:t xml:space="preserve">So far, users </w:t>
      </w:r>
      <w:del w:id="755" w:author="Kletzenbauer Petra" w:date="2016-01-24T09:13:00Z">
        <w:r w:rsidRPr="005F7253" w:rsidDel="00997BF3">
          <w:delText>are no</w:delText>
        </w:r>
      </w:del>
      <w:ins w:id="756" w:author="Kletzenbauer Petra" w:date="2016-01-24T09:13:00Z">
        <w:r w:rsidR="00997BF3">
          <w:t xml:space="preserve"> </w:t>
        </w:r>
      </w:ins>
      <w:del w:id="757" w:author="Kletzenbauer Petra" w:date="2016-01-24T09:13:00Z">
        <w:r w:rsidRPr="005F7253" w:rsidDel="00997BF3">
          <w:delText>t</w:delText>
        </w:r>
      </w:del>
      <w:ins w:id="758" w:author="Kletzenbauer Petra" w:date="2016-01-24T09:13:00Z">
        <w:r w:rsidR="00997BF3">
          <w:t>have not been</w:t>
        </w:r>
      </w:ins>
      <w:r w:rsidRPr="005F7253">
        <w:t xml:space="preserve"> </w:t>
      </w:r>
      <w:del w:id="759" w:author="Kletzenbauer Petra" w:date="2016-01-24T09:13:00Z">
        <w:r w:rsidRPr="005F7253" w:rsidDel="00997BF3">
          <w:delText>required to</w:delText>
        </w:r>
      </w:del>
      <w:ins w:id="760" w:author="Kletzenbauer Petra" w:date="2016-01-24T09:13:00Z">
        <w:r w:rsidR="00997BF3">
          <w:t>asked to</w:t>
        </w:r>
      </w:ins>
      <w:r w:rsidRPr="005F7253">
        <w:t xml:space="preserve"> provide a password, anyone </w:t>
      </w:r>
      <w:del w:id="761" w:author="Kletzenbauer Petra" w:date="2016-01-24T09:13:00Z">
        <w:r w:rsidRPr="005F7253" w:rsidDel="00997BF3">
          <w:delText xml:space="preserve">can </w:delText>
        </w:r>
      </w:del>
      <w:ins w:id="762" w:author="Kletzenbauer Petra" w:date="2016-01-24T09:13:00Z">
        <w:r w:rsidR="00997BF3">
          <w:t xml:space="preserve">was able to </w:t>
        </w:r>
      </w:ins>
      <w:r w:rsidRPr="005F7253">
        <w:t xml:space="preserve">use the application. While this is </w:t>
      </w:r>
      <w:del w:id="763" w:author="Kletzenbauer Petra" w:date="2016-01-24T09:13:00Z">
        <w:r w:rsidRPr="005F7253" w:rsidDel="00997BF3">
          <w:delText xml:space="preserve">fine </w:delText>
        </w:r>
      </w:del>
      <w:ins w:id="764" w:author="Kletzenbauer Petra" w:date="2016-01-24T09:13:00Z">
        <w:r w:rsidR="00997BF3">
          <w:t>satisfactory</w:t>
        </w:r>
        <w:r w:rsidR="00997BF3" w:rsidRPr="005F7253">
          <w:t xml:space="preserve"> </w:t>
        </w:r>
      </w:ins>
      <w:r w:rsidRPr="005F7253">
        <w:t xml:space="preserve">and in fact convenient during the development process, it is incongruous for live operation and raises </w:t>
      </w:r>
      <w:r w:rsidR="00433BB5">
        <w:t xml:space="preserve">severe </w:t>
      </w:r>
      <w:r w:rsidRPr="005F7253">
        <w:t xml:space="preserve">security issues. One possibility to implement such a functionality without </w:t>
      </w:r>
      <w:del w:id="765" w:author="Kletzenbauer Petra" w:date="2016-01-24T09:13:00Z">
        <w:r w:rsidRPr="005F7253" w:rsidDel="00997BF3">
          <w:delText>signifcant</w:delText>
        </w:r>
      </w:del>
      <w:ins w:id="766" w:author="Kletzenbauer Petra" w:date="2016-01-24T09:13:00Z">
        <w:r w:rsidR="00997BF3" w:rsidRPr="005F7253">
          <w:t>significant</w:t>
        </w:r>
      </w:ins>
      <w:r w:rsidRPr="005F7253">
        <w:t xml:space="preserve"> effort would be to use OAuth, an open standard which „allows secure authorization in a simple and standard method</w:t>
      </w:r>
      <w:proofErr w:type="gramStart"/>
      <w:r w:rsidRPr="005F7253">
        <w:t>“ (</w:t>
      </w:r>
      <w:proofErr w:type="gramEnd"/>
      <w:r w:rsidRPr="005F7253">
        <w:t>OAuth</w:t>
      </w:r>
      <w:r w:rsidR="002D31D9">
        <w:t xml:space="preserve"> 2015</w:t>
      </w:r>
      <w:r w:rsidRPr="005F7253">
        <w:t xml:space="preserve">). With OAuth, users do not have to create a new account for using the application, but can instead use an existing account from popular </w:t>
      </w:r>
      <w:r>
        <w:t xml:space="preserve">web </w:t>
      </w:r>
      <w:r w:rsidRPr="005F7253">
        <w:t xml:space="preserve">sites like Facebook or Twitter </w:t>
      </w:r>
      <w:r>
        <w:t xml:space="preserve">for authentication </w:t>
      </w:r>
      <w:r w:rsidRPr="005F7253">
        <w:t xml:space="preserve">without giving away personal information about </w:t>
      </w:r>
      <w:proofErr w:type="gramStart"/>
      <w:r w:rsidRPr="005F7253">
        <w:t>themselves</w:t>
      </w:r>
      <w:proofErr w:type="gramEnd"/>
      <w:r w:rsidRPr="005F7253">
        <w:t>.</w:t>
      </w:r>
    </w:p>
    <w:p w14:paraId="58D46D84" w14:textId="77777777" w:rsidR="001E3A85" w:rsidRDefault="00E8393E">
      <w:pPr>
        <w:pStyle w:val="berschrift2"/>
        <w:jc w:val="both"/>
        <w:pPrChange w:id="767" w:author="Kletzenbauer Petra" w:date="2016-01-24T07:44:00Z">
          <w:pPr>
            <w:pStyle w:val="berschrift2"/>
          </w:pPr>
        </w:pPrChange>
      </w:pPr>
      <w:bookmarkStart w:id="768" w:name="_Toc440900431"/>
      <w:r>
        <w:t>E-m</w:t>
      </w:r>
      <w:r w:rsidR="0069244C">
        <w:t>ail invitations</w:t>
      </w:r>
      <w:bookmarkEnd w:id="768"/>
    </w:p>
    <w:p w14:paraId="687A504B" w14:textId="6C45A57D" w:rsidR="005C525E" w:rsidRDefault="00F63582">
      <w:pPr>
        <w:jc w:val="both"/>
        <w:pPrChange w:id="769" w:author="Kletzenbauer Petra" w:date="2016-01-24T07:44:00Z">
          <w:pPr/>
        </w:pPrChange>
      </w:pPr>
      <w:r>
        <w:t>At present, users can only call other users via the web inter</w:t>
      </w:r>
      <w:r w:rsidR="00433BB5">
        <w:t>f</w:t>
      </w:r>
      <w:r>
        <w:t xml:space="preserve">ace. Consequently, the called user must have the web page opened in order to be notified about the incoming call. One useful extension would be the possibility to invite other users to a session by entering their e-mail address. </w:t>
      </w:r>
      <w:r w:rsidR="0012143A">
        <w:t xml:space="preserve">On the management server, it would be necessary to implement some logic to generate a session </w:t>
      </w:r>
      <w:ins w:id="770" w:author="Kletzenbauer Petra" w:date="2016-01-24T09:14:00Z">
        <w:r w:rsidR="00957706">
          <w:t>ID</w:t>
        </w:r>
      </w:ins>
      <w:del w:id="771" w:author="Kletzenbauer Petra" w:date="2016-01-24T09:14:00Z">
        <w:r w:rsidR="0012143A" w:rsidDel="00957706">
          <w:delText>id</w:delText>
        </w:r>
      </w:del>
      <w:r w:rsidR="0012143A">
        <w:t xml:space="preserve">, save it along with other meta data about the session and send an e-mail with a clickable link </w:t>
      </w:r>
      <w:r w:rsidR="007E6164">
        <w:t xml:space="preserve">to the invited user </w:t>
      </w:r>
      <w:r w:rsidR="0012143A">
        <w:t xml:space="preserve">that leads </w:t>
      </w:r>
      <w:r w:rsidR="007E6164">
        <w:t xml:space="preserve">them </w:t>
      </w:r>
      <w:r w:rsidR="0012143A">
        <w:t>directly to chat session on the web page.</w:t>
      </w:r>
    </w:p>
    <w:p w14:paraId="37674A4D" w14:textId="77777777" w:rsidR="00F10F96" w:rsidRDefault="00F10F96">
      <w:pPr>
        <w:pStyle w:val="berschrift2"/>
        <w:jc w:val="both"/>
        <w:pPrChange w:id="772" w:author="Kletzenbauer Petra" w:date="2016-01-24T07:44:00Z">
          <w:pPr>
            <w:pStyle w:val="berschrift2"/>
          </w:pPr>
        </w:pPrChange>
      </w:pPr>
      <w:bookmarkStart w:id="773" w:name="_Toc440900432"/>
      <w:r>
        <w:lastRenderedPageBreak/>
        <w:t>Cross-platform application</w:t>
      </w:r>
      <w:bookmarkEnd w:id="773"/>
    </w:p>
    <w:p w14:paraId="109A4BE2" w14:textId="63620EB8" w:rsidR="00F70548" w:rsidRDefault="0028254A">
      <w:pPr>
        <w:jc w:val="both"/>
        <w:pPrChange w:id="774" w:author="Kletzenbauer Petra" w:date="2016-01-24T07:44:00Z">
          <w:pPr/>
        </w:pPrChange>
      </w:pPr>
      <w:r>
        <w:t xml:space="preserve">So far, the prototype application </w:t>
      </w:r>
      <w:del w:id="775" w:author="Kletzenbauer Petra" w:date="2016-01-24T09:14:00Z">
        <w:r w:rsidDel="00957706">
          <w:delText xml:space="preserve">is </w:delText>
        </w:r>
      </w:del>
      <w:ins w:id="776" w:author="Kletzenbauer Petra" w:date="2016-01-24T09:14:00Z">
        <w:r w:rsidR="00957706">
          <w:t xml:space="preserve">has </w:t>
        </w:r>
      </w:ins>
      <w:r>
        <w:t xml:space="preserve">only </w:t>
      </w:r>
      <w:ins w:id="777" w:author="Kletzenbauer Petra" w:date="2016-01-24T09:14:00Z">
        <w:r w:rsidR="00957706">
          <w:t xml:space="preserve">been </w:t>
        </w:r>
      </w:ins>
      <w:r>
        <w:t xml:space="preserve">working in web browsers. While this offers flexibility, it would be useful to have a native app, especially for smartphones. Native app development, however, brings the disadvantage of having to implement the same application logic on multiple platforms. An economic solution to this problem would be the development of a cross-platform app, with a framework </w:t>
      </w:r>
      <w:ins w:id="778" w:author="Kletzenbauer Petra" w:date="2016-01-24T09:15:00Z">
        <w:r w:rsidR="00957706">
          <w:t xml:space="preserve">such as </w:t>
        </w:r>
      </w:ins>
      <w:del w:id="779" w:author="Kletzenbauer Petra" w:date="2016-01-24T09:15:00Z">
        <w:r w:rsidDel="00957706">
          <w:delText>like</w:delText>
        </w:r>
      </w:del>
      <w:r>
        <w:t xml:space="preserve"> Apache Cordova.</w:t>
      </w:r>
    </w:p>
    <w:p w14:paraId="0A5DE3C3" w14:textId="77777777" w:rsidR="00A640B2" w:rsidRDefault="00A640B2">
      <w:pPr>
        <w:pStyle w:val="berschrift2"/>
        <w:jc w:val="both"/>
        <w:pPrChange w:id="780" w:author="Kletzenbauer Petra" w:date="2016-01-24T07:44:00Z">
          <w:pPr>
            <w:pStyle w:val="berschrift2"/>
          </w:pPr>
        </w:pPrChange>
      </w:pPr>
      <w:bookmarkStart w:id="781" w:name="_Toc440900433"/>
      <w:r>
        <w:t>Sessions with more than two users</w:t>
      </w:r>
      <w:bookmarkEnd w:id="781"/>
    </w:p>
    <w:p w14:paraId="4EF76E54" w14:textId="6E296A84" w:rsidR="00A640B2" w:rsidRPr="00A640B2" w:rsidRDefault="007C47F7">
      <w:pPr>
        <w:jc w:val="both"/>
        <w:pPrChange w:id="782" w:author="Kletzenbauer Petra" w:date="2016-01-24T07:44:00Z">
          <w:pPr/>
        </w:pPrChange>
      </w:pPr>
      <w:r>
        <w:t xml:space="preserve">While there can technically be an infinite number of chats running simultaneously, the number of conversational partners per chat is limited to two. This is due to the fact that WebRTC does not natively support multi-user chats. </w:t>
      </w:r>
      <w:r w:rsidR="004E41D8">
        <w:t xml:space="preserve">A </w:t>
      </w:r>
      <w:r w:rsidR="00FE3CF4">
        <w:t>Multipoint</w:t>
      </w:r>
      <w:r w:rsidR="004E41D8">
        <w:t xml:space="preserve"> Control Unit (MCU) would be necessary to provide the possibility to talk to more than one person at a time. To minimize the programming effort, it would be possible to use an ope</w:t>
      </w:r>
      <w:r w:rsidR="004E47E8">
        <w:t>n-source plugin like Janus (2016</w:t>
      </w:r>
      <w:r w:rsidR="004E41D8">
        <w:t>) that performs this task</w:t>
      </w:r>
      <w:ins w:id="783" w:author="Kletzenbauer Petra" w:date="2016-01-24T09:15:00Z">
        <w:r w:rsidR="00957706">
          <w:t xml:space="preserve">. </w:t>
        </w:r>
      </w:ins>
      <w:del w:id="784" w:author="Kletzenbauer Petra" w:date="2016-01-24T09:15:00Z">
        <w:r w:rsidR="004E41D8" w:rsidDel="00957706">
          <w:delText>,</w:delText>
        </w:r>
        <w:r w:rsidR="00B90857" w:rsidDel="00957706">
          <w:delText xml:space="preserve"> altough </w:delText>
        </w:r>
      </w:del>
      <w:ins w:id="785" w:author="Kletzenbauer Petra" w:date="2016-01-24T09:15:00Z">
        <w:r w:rsidR="00957706">
          <w:t xml:space="preserve"> However, </w:t>
        </w:r>
      </w:ins>
      <w:r w:rsidR="00B90857">
        <w:t>this would introduce a vast number of external plugins and dependencies to the application</w:t>
      </w:r>
      <w:ins w:id="786" w:author="Kletzenbauer Petra" w:date="2016-01-24T09:15:00Z">
        <w:r w:rsidR="00957706">
          <w:t xml:space="preserve"> making ….</w:t>
        </w:r>
      </w:ins>
      <w:r w:rsidR="00B90857">
        <w:t>.</w:t>
      </w:r>
    </w:p>
    <w:p w14:paraId="05507917" w14:textId="77777777" w:rsidR="002E627A" w:rsidRDefault="002E627A">
      <w:pPr>
        <w:spacing w:line="276" w:lineRule="auto"/>
        <w:jc w:val="both"/>
        <w:pPrChange w:id="787" w:author="Kletzenbauer Petra" w:date="2016-01-24T07:44:00Z">
          <w:pPr>
            <w:spacing w:line="276" w:lineRule="auto"/>
          </w:pPr>
        </w:pPrChange>
      </w:pPr>
      <w:r>
        <w:br w:type="page"/>
      </w:r>
    </w:p>
    <w:p w14:paraId="7B422265" w14:textId="77777777" w:rsidR="002E627A" w:rsidRDefault="002E627A">
      <w:pPr>
        <w:pStyle w:val="berschrift1"/>
        <w:jc w:val="both"/>
        <w:pPrChange w:id="788" w:author="Kletzenbauer Petra" w:date="2016-01-24T07:44:00Z">
          <w:pPr>
            <w:pStyle w:val="berschrift1"/>
          </w:pPr>
        </w:pPrChange>
      </w:pPr>
      <w:bookmarkStart w:id="789" w:name="_Toc438987640"/>
      <w:bookmarkStart w:id="790" w:name="_Toc440900434"/>
      <w:r>
        <w:lastRenderedPageBreak/>
        <w:t>Conclusion</w:t>
      </w:r>
      <w:bookmarkEnd w:id="789"/>
      <w:bookmarkEnd w:id="790"/>
    </w:p>
    <w:p w14:paraId="332E81FD" w14:textId="77777777" w:rsidR="00BF635C" w:rsidRDefault="00BF635C">
      <w:pPr>
        <w:jc w:val="both"/>
        <w:pPrChange w:id="791" w:author="Kletzenbauer Petra" w:date="2016-01-24T07:44:00Z">
          <w:pPr/>
        </w:pPrChange>
      </w:pPr>
    </w:p>
    <w:p w14:paraId="1A3DA626" w14:textId="77777777" w:rsidR="008626E9" w:rsidRDefault="008626E9">
      <w:pPr>
        <w:spacing w:line="276" w:lineRule="auto"/>
        <w:jc w:val="both"/>
        <w:pPrChange w:id="792" w:author="Kletzenbauer Petra" w:date="2016-01-24T07:44:00Z">
          <w:pPr>
            <w:spacing w:line="276" w:lineRule="auto"/>
          </w:pPr>
        </w:pPrChange>
      </w:pPr>
      <w:r>
        <w:br w:type="page"/>
      </w:r>
    </w:p>
    <w:p w14:paraId="4A1BAE1C" w14:textId="77777777" w:rsidR="008626E9" w:rsidRDefault="008626E9">
      <w:pPr>
        <w:pStyle w:val="berschriftohneNummerierung"/>
        <w:jc w:val="both"/>
        <w:pPrChange w:id="793" w:author="Kletzenbauer Petra" w:date="2016-01-24T07:44:00Z">
          <w:pPr>
            <w:pStyle w:val="berschriftohneNummerierung"/>
          </w:pPr>
        </w:pPrChange>
      </w:pPr>
      <w:bookmarkStart w:id="794" w:name="_Toc440900435"/>
      <w:r>
        <w:lastRenderedPageBreak/>
        <w:t>List of figures</w:t>
      </w:r>
      <w:bookmarkEnd w:id="794"/>
    </w:p>
    <w:p w14:paraId="22F34BC1" w14:textId="77777777" w:rsidR="0037391C" w:rsidRDefault="00EB7D1B">
      <w:pPr>
        <w:pStyle w:val="Abbildungsverzeichnis"/>
        <w:tabs>
          <w:tab w:val="right" w:leader="dot" w:pos="8210"/>
        </w:tabs>
        <w:jc w:val="both"/>
        <w:rPr>
          <w:rFonts w:asciiTheme="minorHAnsi" w:eastAsiaTheme="minorEastAsia" w:hAnsiTheme="minorHAnsi"/>
          <w:noProof/>
          <w:lang w:eastAsia="de-AT"/>
        </w:rPr>
        <w:pPrChange w:id="795" w:author="Kletzenbauer Petra" w:date="2016-01-24T07:44:00Z">
          <w:pPr>
            <w:pStyle w:val="Abbildungsverzeichnis"/>
            <w:tabs>
              <w:tab w:val="right" w:leader="dot" w:pos="8210"/>
            </w:tabs>
          </w:pPr>
        </w:pPrChange>
      </w:pPr>
      <w:r>
        <w:fldChar w:fldCharType="begin"/>
      </w:r>
      <w:r>
        <w:instrText xml:space="preserve"> TOC \h \z \c "Figure" </w:instrText>
      </w:r>
      <w:r>
        <w:fldChar w:fldCharType="separate"/>
      </w:r>
      <w:r w:rsidR="00521387">
        <w:fldChar w:fldCharType="begin"/>
      </w:r>
      <w:r w:rsidR="00521387">
        <w:instrText xml:space="preserve"> HYPERLINK \l "_Toc440900438" </w:instrText>
      </w:r>
      <w:r w:rsidR="00521387">
        <w:fldChar w:fldCharType="separate"/>
      </w:r>
      <w:r w:rsidR="0037391C" w:rsidRPr="00081321">
        <w:rPr>
          <w:rStyle w:val="Hyperlink"/>
          <w:noProof/>
        </w:rPr>
        <w:t>Figure 1: Overall WebRTC architecture</w:t>
      </w:r>
      <w:r w:rsidR="0037391C">
        <w:rPr>
          <w:noProof/>
          <w:webHidden/>
        </w:rPr>
        <w:tab/>
      </w:r>
      <w:r w:rsidR="0037391C">
        <w:rPr>
          <w:noProof/>
          <w:webHidden/>
        </w:rPr>
        <w:fldChar w:fldCharType="begin"/>
      </w:r>
      <w:r w:rsidR="0037391C">
        <w:rPr>
          <w:noProof/>
          <w:webHidden/>
        </w:rPr>
        <w:instrText xml:space="preserve"> PAGEREF _Toc440900438 \h </w:instrText>
      </w:r>
      <w:r w:rsidR="0037391C">
        <w:rPr>
          <w:noProof/>
          <w:webHidden/>
        </w:rPr>
      </w:r>
      <w:r w:rsidR="0037391C">
        <w:rPr>
          <w:noProof/>
          <w:webHidden/>
        </w:rPr>
        <w:fldChar w:fldCharType="separate"/>
      </w:r>
      <w:r w:rsidR="0037391C">
        <w:rPr>
          <w:noProof/>
          <w:webHidden/>
        </w:rPr>
        <w:t>17</w:t>
      </w:r>
      <w:r w:rsidR="0037391C">
        <w:rPr>
          <w:noProof/>
          <w:webHidden/>
        </w:rPr>
        <w:fldChar w:fldCharType="end"/>
      </w:r>
      <w:r w:rsidR="00521387">
        <w:rPr>
          <w:noProof/>
        </w:rPr>
        <w:fldChar w:fldCharType="end"/>
      </w:r>
    </w:p>
    <w:p w14:paraId="6AADEDF2" w14:textId="77777777" w:rsidR="0037391C" w:rsidRDefault="00521387">
      <w:pPr>
        <w:pStyle w:val="Abbildungsverzeichnis"/>
        <w:tabs>
          <w:tab w:val="right" w:leader="dot" w:pos="8210"/>
        </w:tabs>
        <w:jc w:val="both"/>
        <w:rPr>
          <w:rFonts w:asciiTheme="minorHAnsi" w:eastAsiaTheme="minorEastAsia" w:hAnsiTheme="minorHAnsi"/>
          <w:noProof/>
          <w:lang w:eastAsia="de-AT"/>
        </w:rPr>
        <w:pPrChange w:id="796" w:author="Kletzenbauer Petra" w:date="2016-01-24T07:44:00Z">
          <w:pPr>
            <w:pStyle w:val="Abbildungsverzeichnis"/>
            <w:tabs>
              <w:tab w:val="right" w:leader="dot" w:pos="8210"/>
            </w:tabs>
          </w:pPr>
        </w:pPrChange>
      </w:pPr>
      <w:r>
        <w:fldChar w:fldCharType="begin"/>
      </w:r>
      <w:r>
        <w:instrText xml:space="preserve"> HYPERLINK \l "_Toc440900439" </w:instrText>
      </w:r>
      <w:r>
        <w:fldChar w:fldCharType="separate"/>
      </w:r>
      <w:r w:rsidR="0037391C" w:rsidRPr="00081321">
        <w:rPr>
          <w:rStyle w:val="Hyperlink"/>
          <w:noProof/>
        </w:rPr>
        <w:t>Figure 2: The WebRTC triangle</w:t>
      </w:r>
      <w:r w:rsidR="0037391C">
        <w:rPr>
          <w:noProof/>
          <w:webHidden/>
        </w:rPr>
        <w:tab/>
      </w:r>
      <w:r w:rsidR="0037391C">
        <w:rPr>
          <w:noProof/>
          <w:webHidden/>
        </w:rPr>
        <w:fldChar w:fldCharType="begin"/>
      </w:r>
      <w:r w:rsidR="0037391C">
        <w:rPr>
          <w:noProof/>
          <w:webHidden/>
        </w:rPr>
        <w:instrText xml:space="preserve"> PAGEREF _Toc440900439 \h </w:instrText>
      </w:r>
      <w:r w:rsidR="0037391C">
        <w:rPr>
          <w:noProof/>
          <w:webHidden/>
        </w:rPr>
      </w:r>
      <w:r w:rsidR="0037391C">
        <w:rPr>
          <w:noProof/>
          <w:webHidden/>
        </w:rPr>
        <w:fldChar w:fldCharType="separate"/>
      </w:r>
      <w:r w:rsidR="0037391C">
        <w:rPr>
          <w:noProof/>
          <w:webHidden/>
        </w:rPr>
        <w:t>18</w:t>
      </w:r>
      <w:r w:rsidR="0037391C">
        <w:rPr>
          <w:noProof/>
          <w:webHidden/>
        </w:rPr>
        <w:fldChar w:fldCharType="end"/>
      </w:r>
      <w:r>
        <w:rPr>
          <w:noProof/>
        </w:rPr>
        <w:fldChar w:fldCharType="end"/>
      </w:r>
    </w:p>
    <w:p w14:paraId="2D8E5E04" w14:textId="77777777" w:rsidR="0037391C" w:rsidRDefault="00521387">
      <w:pPr>
        <w:pStyle w:val="Abbildungsverzeichnis"/>
        <w:tabs>
          <w:tab w:val="right" w:leader="dot" w:pos="8210"/>
        </w:tabs>
        <w:jc w:val="both"/>
        <w:rPr>
          <w:rFonts w:asciiTheme="minorHAnsi" w:eastAsiaTheme="minorEastAsia" w:hAnsiTheme="minorHAnsi"/>
          <w:noProof/>
          <w:lang w:eastAsia="de-AT"/>
        </w:rPr>
        <w:pPrChange w:id="797" w:author="Kletzenbauer Petra" w:date="2016-01-24T07:44:00Z">
          <w:pPr>
            <w:pStyle w:val="Abbildungsverzeichnis"/>
            <w:tabs>
              <w:tab w:val="right" w:leader="dot" w:pos="8210"/>
            </w:tabs>
          </w:pPr>
        </w:pPrChange>
      </w:pPr>
      <w:r>
        <w:fldChar w:fldCharType="begin"/>
      </w:r>
      <w:r>
        <w:instrText xml:space="preserve"> HYPERLINK \l "_Toc440900440" </w:instrText>
      </w:r>
      <w:r>
        <w:fldChar w:fldCharType="separate"/>
      </w:r>
      <w:r w:rsidR="0037391C" w:rsidRPr="00081321">
        <w:rPr>
          <w:rStyle w:val="Hyperlink"/>
          <w:noProof/>
        </w:rPr>
        <w:t>Figure 3: Web browser market share in Austria in 2014</w:t>
      </w:r>
      <w:r w:rsidR="0037391C">
        <w:rPr>
          <w:noProof/>
          <w:webHidden/>
        </w:rPr>
        <w:tab/>
      </w:r>
      <w:r w:rsidR="0037391C">
        <w:rPr>
          <w:noProof/>
          <w:webHidden/>
        </w:rPr>
        <w:fldChar w:fldCharType="begin"/>
      </w:r>
      <w:r w:rsidR="0037391C">
        <w:rPr>
          <w:noProof/>
          <w:webHidden/>
        </w:rPr>
        <w:instrText xml:space="preserve"> PAGEREF _Toc440900440 \h </w:instrText>
      </w:r>
      <w:r w:rsidR="0037391C">
        <w:rPr>
          <w:noProof/>
          <w:webHidden/>
        </w:rPr>
      </w:r>
      <w:r w:rsidR="0037391C">
        <w:rPr>
          <w:noProof/>
          <w:webHidden/>
        </w:rPr>
        <w:fldChar w:fldCharType="separate"/>
      </w:r>
      <w:r w:rsidR="0037391C">
        <w:rPr>
          <w:noProof/>
          <w:webHidden/>
        </w:rPr>
        <w:t>20</w:t>
      </w:r>
      <w:r w:rsidR="0037391C">
        <w:rPr>
          <w:noProof/>
          <w:webHidden/>
        </w:rPr>
        <w:fldChar w:fldCharType="end"/>
      </w:r>
      <w:r>
        <w:rPr>
          <w:noProof/>
        </w:rPr>
        <w:fldChar w:fldCharType="end"/>
      </w:r>
    </w:p>
    <w:p w14:paraId="49B99805" w14:textId="77777777" w:rsidR="0037391C" w:rsidRDefault="00521387">
      <w:pPr>
        <w:pStyle w:val="Abbildungsverzeichnis"/>
        <w:tabs>
          <w:tab w:val="right" w:leader="dot" w:pos="8210"/>
        </w:tabs>
        <w:jc w:val="both"/>
        <w:rPr>
          <w:rFonts w:asciiTheme="minorHAnsi" w:eastAsiaTheme="minorEastAsia" w:hAnsiTheme="minorHAnsi"/>
          <w:noProof/>
          <w:lang w:eastAsia="de-AT"/>
        </w:rPr>
        <w:pPrChange w:id="798" w:author="Kletzenbauer Petra" w:date="2016-01-24T07:44:00Z">
          <w:pPr>
            <w:pStyle w:val="Abbildungsverzeichnis"/>
            <w:tabs>
              <w:tab w:val="right" w:leader="dot" w:pos="8210"/>
            </w:tabs>
          </w:pPr>
        </w:pPrChange>
      </w:pPr>
      <w:r>
        <w:fldChar w:fldCharType="begin"/>
      </w:r>
      <w:r>
        <w:instrText xml:space="preserve"> HYPERLINK \l "_Toc440900441" </w:instrText>
      </w:r>
      <w:r>
        <w:fldChar w:fldCharType="separate"/>
      </w:r>
      <w:r w:rsidR="0037391C" w:rsidRPr="00081321">
        <w:rPr>
          <w:rStyle w:val="Hyperlink"/>
          <w:noProof/>
        </w:rPr>
        <w:t>Figure 4: ICE candidate negotiation process</w:t>
      </w:r>
      <w:r w:rsidR="0037391C">
        <w:rPr>
          <w:noProof/>
          <w:webHidden/>
        </w:rPr>
        <w:tab/>
      </w:r>
      <w:r w:rsidR="0037391C">
        <w:rPr>
          <w:noProof/>
          <w:webHidden/>
        </w:rPr>
        <w:fldChar w:fldCharType="begin"/>
      </w:r>
      <w:r w:rsidR="0037391C">
        <w:rPr>
          <w:noProof/>
          <w:webHidden/>
        </w:rPr>
        <w:instrText xml:space="preserve"> PAGEREF _Toc440900441 \h </w:instrText>
      </w:r>
      <w:r w:rsidR="0037391C">
        <w:rPr>
          <w:noProof/>
          <w:webHidden/>
        </w:rPr>
      </w:r>
      <w:r w:rsidR="0037391C">
        <w:rPr>
          <w:noProof/>
          <w:webHidden/>
        </w:rPr>
        <w:fldChar w:fldCharType="separate"/>
      </w:r>
      <w:r w:rsidR="0037391C">
        <w:rPr>
          <w:noProof/>
          <w:webHidden/>
        </w:rPr>
        <w:t>25</w:t>
      </w:r>
      <w:r w:rsidR="0037391C">
        <w:rPr>
          <w:noProof/>
          <w:webHidden/>
        </w:rPr>
        <w:fldChar w:fldCharType="end"/>
      </w:r>
      <w:r>
        <w:rPr>
          <w:noProof/>
        </w:rPr>
        <w:fldChar w:fldCharType="end"/>
      </w:r>
    </w:p>
    <w:p w14:paraId="7009C61D" w14:textId="77777777" w:rsidR="00743CCE" w:rsidRDefault="00EB7D1B">
      <w:pPr>
        <w:spacing w:line="276" w:lineRule="auto"/>
        <w:jc w:val="both"/>
        <w:pPrChange w:id="799" w:author="Kletzenbauer Petra" w:date="2016-01-24T07:44:00Z">
          <w:pPr>
            <w:spacing w:line="276" w:lineRule="auto"/>
          </w:pPr>
        </w:pPrChange>
      </w:pPr>
      <w:r>
        <w:fldChar w:fldCharType="end"/>
      </w:r>
    </w:p>
    <w:p w14:paraId="42023F9F" w14:textId="77777777" w:rsidR="008626E9" w:rsidRDefault="008626E9">
      <w:pPr>
        <w:spacing w:line="276" w:lineRule="auto"/>
        <w:jc w:val="both"/>
        <w:pPrChange w:id="800" w:author="Kletzenbauer Petra" w:date="2016-01-24T07:44:00Z">
          <w:pPr>
            <w:spacing w:line="276" w:lineRule="auto"/>
          </w:pPr>
        </w:pPrChange>
      </w:pPr>
      <w:r>
        <w:br w:type="page"/>
      </w:r>
    </w:p>
    <w:p w14:paraId="6B4F7E9E" w14:textId="77777777" w:rsidR="008626E9" w:rsidRDefault="008626E9">
      <w:pPr>
        <w:pStyle w:val="berschriftohneNummerierung"/>
        <w:jc w:val="both"/>
        <w:pPrChange w:id="801" w:author="Kletzenbauer Petra" w:date="2016-01-24T07:44:00Z">
          <w:pPr>
            <w:pStyle w:val="berschriftohneNummerierung"/>
          </w:pPr>
        </w:pPrChange>
      </w:pPr>
      <w:bookmarkStart w:id="802" w:name="_Toc440900436"/>
      <w:r>
        <w:lastRenderedPageBreak/>
        <w:t xml:space="preserve">List of </w:t>
      </w:r>
      <w:r w:rsidR="009A77A5">
        <w:t>abbreviations</w:t>
      </w:r>
      <w:bookmarkEnd w:id="802"/>
    </w:p>
    <w:p w14:paraId="63B954A7" w14:textId="77777777" w:rsidR="00981D9A" w:rsidRDefault="00981D9A">
      <w:pPr>
        <w:spacing w:line="276" w:lineRule="auto"/>
        <w:jc w:val="both"/>
        <w:pPrChange w:id="803" w:author="Kletzenbauer Petra" w:date="2016-01-24T07:44:00Z">
          <w:pPr>
            <w:spacing w:line="276" w:lineRule="auto"/>
          </w:pPr>
        </w:pPrChange>
      </w:pPr>
      <w:r>
        <w:t>AJAX</w:t>
      </w:r>
      <w:r>
        <w:tab/>
      </w:r>
      <w:r>
        <w:tab/>
        <w:t xml:space="preserve">Asynchronous JavaScript </w:t>
      </w:r>
      <w:proofErr w:type="gramStart"/>
      <w:r>
        <w:t>And</w:t>
      </w:r>
      <w:proofErr w:type="gramEnd"/>
      <w:r>
        <w:t xml:space="preserve"> XML</w:t>
      </w:r>
    </w:p>
    <w:p w14:paraId="57F1822D" w14:textId="77777777" w:rsidR="002C2A20" w:rsidRDefault="002C2A20">
      <w:pPr>
        <w:spacing w:line="276" w:lineRule="auto"/>
        <w:jc w:val="both"/>
        <w:pPrChange w:id="804" w:author="Kletzenbauer Petra" w:date="2016-01-24T07:44:00Z">
          <w:pPr>
            <w:spacing w:line="276" w:lineRule="auto"/>
          </w:pPr>
        </w:pPrChange>
      </w:pPr>
      <w:r>
        <w:t>AMR</w:t>
      </w:r>
      <w:r>
        <w:tab/>
      </w:r>
      <w:r>
        <w:tab/>
        <w:t>Adaptive Multi-Rate</w:t>
      </w:r>
    </w:p>
    <w:p w14:paraId="671BEDAF" w14:textId="77777777" w:rsidR="00750A08" w:rsidRDefault="00750A08">
      <w:pPr>
        <w:spacing w:line="276" w:lineRule="auto"/>
        <w:jc w:val="both"/>
        <w:pPrChange w:id="805" w:author="Kletzenbauer Petra" w:date="2016-01-24T07:44:00Z">
          <w:pPr>
            <w:spacing w:line="276" w:lineRule="auto"/>
          </w:pPr>
        </w:pPrChange>
      </w:pPr>
      <w:r>
        <w:t>AMR-WB</w:t>
      </w:r>
      <w:r>
        <w:tab/>
        <w:t>AMR Wideband</w:t>
      </w:r>
    </w:p>
    <w:p w14:paraId="357A3DA6" w14:textId="77777777" w:rsidR="004E1B2E" w:rsidRDefault="004E1B2E">
      <w:pPr>
        <w:spacing w:line="276" w:lineRule="auto"/>
        <w:jc w:val="both"/>
        <w:pPrChange w:id="806" w:author="Kletzenbauer Petra" w:date="2016-01-24T07:44:00Z">
          <w:pPr>
            <w:spacing w:line="276" w:lineRule="auto"/>
          </w:pPr>
        </w:pPrChange>
      </w:pPr>
      <w:r>
        <w:t>API</w:t>
      </w:r>
      <w:r>
        <w:tab/>
      </w:r>
      <w:r>
        <w:tab/>
        <w:t>Application Programming Interface</w:t>
      </w:r>
    </w:p>
    <w:p w14:paraId="2D9BD270" w14:textId="77777777" w:rsidR="004E1B2E" w:rsidRDefault="004E1B2E">
      <w:pPr>
        <w:spacing w:line="276" w:lineRule="auto"/>
        <w:jc w:val="both"/>
        <w:pPrChange w:id="807" w:author="Kletzenbauer Petra" w:date="2016-01-24T07:44:00Z">
          <w:pPr>
            <w:spacing w:line="276" w:lineRule="auto"/>
          </w:pPr>
        </w:pPrChange>
      </w:pPr>
      <w:r>
        <w:t>CSS</w:t>
      </w:r>
      <w:r>
        <w:tab/>
      </w:r>
      <w:r>
        <w:tab/>
        <w:t>Cascading Style Sheets</w:t>
      </w:r>
    </w:p>
    <w:p w14:paraId="4DE4D0F4" w14:textId="77777777" w:rsidR="002126E2" w:rsidRDefault="002126E2">
      <w:pPr>
        <w:spacing w:line="276" w:lineRule="auto"/>
        <w:jc w:val="both"/>
        <w:pPrChange w:id="808" w:author="Kletzenbauer Petra" w:date="2016-01-24T07:44:00Z">
          <w:pPr>
            <w:spacing w:line="276" w:lineRule="auto"/>
          </w:pPr>
        </w:pPrChange>
      </w:pPr>
      <w:r>
        <w:t>DTLS</w:t>
      </w:r>
      <w:r>
        <w:tab/>
      </w:r>
      <w:r>
        <w:tab/>
        <w:t>Datagram Transport Layer Security</w:t>
      </w:r>
    </w:p>
    <w:p w14:paraId="5E30F84E" w14:textId="77777777" w:rsidR="00743CCE" w:rsidRDefault="004E1B2E">
      <w:pPr>
        <w:spacing w:line="276" w:lineRule="auto"/>
        <w:jc w:val="both"/>
        <w:pPrChange w:id="809" w:author="Kletzenbauer Petra" w:date="2016-01-24T07:44:00Z">
          <w:pPr>
            <w:spacing w:line="276" w:lineRule="auto"/>
          </w:pPr>
        </w:pPrChange>
      </w:pPr>
      <w:r>
        <w:t>HTTP</w:t>
      </w:r>
      <w:r>
        <w:tab/>
      </w:r>
      <w:r>
        <w:tab/>
        <w:t>Hypertext Transfer Protcol</w:t>
      </w:r>
    </w:p>
    <w:p w14:paraId="17B2B61C" w14:textId="77777777" w:rsidR="004E1B2E" w:rsidRDefault="004E1B2E">
      <w:pPr>
        <w:spacing w:line="276" w:lineRule="auto"/>
        <w:jc w:val="both"/>
        <w:pPrChange w:id="810" w:author="Kletzenbauer Petra" w:date="2016-01-24T07:44:00Z">
          <w:pPr>
            <w:spacing w:line="276" w:lineRule="auto"/>
          </w:pPr>
        </w:pPrChange>
      </w:pPr>
      <w:r>
        <w:t>HTTPS</w:t>
      </w:r>
      <w:r>
        <w:tab/>
        <w:t>HTTP Secure</w:t>
      </w:r>
    </w:p>
    <w:p w14:paraId="3E01079F" w14:textId="77777777" w:rsidR="004B5B82" w:rsidRDefault="004B5B82">
      <w:pPr>
        <w:spacing w:line="276" w:lineRule="auto"/>
        <w:jc w:val="both"/>
        <w:pPrChange w:id="811" w:author="Kletzenbauer Petra" w:date="2016-01-24T07:44:00Z">
          <w:pPr>
            <w:spacing w:line="276" w:lineRule="auto"/>
          </w:pPr>
        </w:pPrChange>
      </w:pPr>
      <w:r>
        <w:t>ICE</w:t>
      </w:r>
      <w:r>
        <w:tab/>
      </w:r>
      <w:r>
        <w:tab/>
        <w:t>Interactive Connectivity Establishment</w:t>
      </w:r>
    </w:p>
    <w:p w14:paraId="488E221F" w14:textId="77777777" w:rsidR="002126E2" w:rsidRDefault="002126E2">
      <w:pPr>
        <w:spacing w:line="276" w:lineRule="auto"/>
        <w:jc w:val="both"/>
        <w:pPrChange w:id="812" w:author="Kletzenbauer Petra" w:date="2016-01-24T07:44:00Z">
          <w:pPr>
            <w:spacing w:line="276" w:lineRule="auto"/>
          </w:pPr>
        </w:pPrChange>
      </w:pPr>
      <w:r>
        <w:t>IETF</w:t>
      </w:r>
      <w:r>
        <w:tab/>
      </w:r>
      <w:r>
        <w:tab/>
        <w:t>Internet Engineering Task Force</w:t>
      </w:r>
    </w:p>
    <w:p w14:paraId="0FBFE46B" w14:textId="77777777" w:rsidR="002126E2" w:rsidRDefault="002126E2">
      <w:pPr>
        <w:spacing w:line="276" w:lineRule="auto"/>
        <w:jc w:val="both"/>
        <w:pPrChange w:id="813" w:author="Kletzenbauer Petra" w:date="2016-01-24T07:44:00Z">
          <w:pPr>
            <w:spacing w:line="276" w:lineRule="auto"/>
          </w:pPr>
        </w:pPrChange>
      </w:pPr>
      <w:r>
        <w:t>IP</w:t>
      </w:r>
      <w:r>
        <w:tab/>
      </w:r>
      <w:r>
        <w:tab/>
        <w:t>Internet Protocol</w:t>
      </w:r>
    </w:p>
    <w:p w14:paraId="4FAA9897" w14:textId="77777777" w:rsidR="004B5B82" w:rsidRDefault="004B5B82">
      <w:pPr>
        <w:spacing w:line="276" w:lineRule="auto"/>
        <w:jc w:val="both"/>
        <w:pPrChange w:id="814" w:author="Kletzenbauer Petra" w:date="2016-01-24T07:44:00Z">
          <w:pPr>
            <w:spacing w:line="276" w:lineRule="auto"/>
          </w:pPr>
        </w:pPrChange>
      </w:pPr>
      <w:r>
        <w:t>MCU</w:t>
      </w:r>
      <w:r>
        <w:tab/>
      </w:r>
      <w:r>
        <w:tab/>
        <w:t>Multipoint Control Unit</w:t>
      </w:r>
    </w:p>
    <w:p w14:paraId="5EACA9C7" w14:textId="77777777" w:rsidR="004B5B82" w:rsidRDefault="004B5B82">
      <w:pPr>
        <w:spacing w:line="276" w:lineRule="auto"/>
        <w:jc w:val="both"/>
        <w:pPrChange w:id="815" w:author="Kletzenbauer Petra" w:date="2016-01-24T07:44:00Z">
          <w:pPr>
            <w:spacing w:line="276" w:lineRule="auto"/>
          </w:pPr>
        </w:pPrChange>
      </w:pPr>
      <w:r>
        <w:t>NAT</w:t>
      </w:r>
      <w:r>
        <w:tab/>
      </w:r>
      <w:r>
        <w:tab/>
        <w:t>Network Address Translation</w:t>
      </w:r>
    </w:p>
    <w:p w14:paraId="20FA17BA" w14:textId="77777777" w:rsidR="002126E2" w:rsidRDefault="002126E2">
      <w:pPr>
        <w:spacing w:line="276" w:lineRule="auto"/>
        <w:jc w:val="both"/>
        <w:pPrChange w:id="816" w:author="Kletzenbauer Petra" w:date="2016-01-24T07:44:00Z">
          <w:pPr>
            <w:spacing w:line="276" w:lineRule="auto"/>
          </w:pPr>
        </w:pPrChange>
      </w:pPr>
      <w:r>
        <w:t>SRTP</w:t>
      </w:r>
      <w:r>
        <w:tab/>
      </w:r>
      <w:r>
        <w:tab/>
        <w:t>Secure Real-time Transport Protocol</w:t>
      </w:r>
    </w:p>
    <w:p w14:paraId="356D0BA5" w14:textId="77777777" w:rsidR="004B5B82" w:rsidRDefault="004B5B82">
      <w:pPr>
        <w:spacing w:line="276" w:lineRule="auto"/>
        <w:jc w:val="both"/>
        <w:pPrChange w:id="817" w:author="Kletzenbauer Petra" w:date="2016-01-24T07:44:00Z">
          <w:pPr>
            <w:spacing w:line="276" w:lineRule="auto"/>
          </w:pPr>
        </w:pPrChange>
      </w:pPr>
      <w:r>
        <w:t>STUN</w:t>
      </w:r>
      <w:r>
        <w:tab/>
      </w:r>
      <w:r>
        <w:tab/>
        <w:t>Session Traversal Utilities for NAT</w:t>
      </w:r>
    </w:p>
    <w:p w14:paraId="336480F3" w14:textId="77777777" w:rsidR="002126E2" w:rsidRDefault="002126E2">
      <w:pPr>
        <w:spacing w:line="276" w:lineRule="auto"/>
        <w:jc w:val="both"/>
        <w:pPrChange w:id="818" w:author="Kletzenbauer Petra" w:date="2016-01-24T07:44:00Z">
          <w:pPr>
            <w:spacing w:line="276" w:lineRule="auto"/>
          </w:pPr>
        </w:pPrChange>
      </w:pPr>
      <w:r>
        <w:t>TLS</w:t>
      </w:r>
      <w:r>
        <w:tab/>
      </w:r>
      <w:r>
        <w:tab/>
        <w:t>Transport Layer Security</w:t>
      </w:r>
    </w:p>
    <w:p w14:paraId="31B3B31C" w14:textId="77777777" w:rsidR="004B5B82" w:rsidRDefault="004B5B82">
      <w:pPr>
        <w:spacing w:line="276" w:lineRule="auto"/>
        <w:jc w:val="both"/>
        <w:pPrChange w:id="819" w:author="Kletzenbauer Petra" w:date="2016-01-24T07:44:00Z">
          <w:pPr>
            <w:spacing w:line="276" w:lineRule="auto"/>
          </w:pPr>
        </w:pPrChange>
      </w:pPr>
      <w:r>
        <w:t>TURN</w:t>
      </w:r>
      <w:r>
        <w:tab/>
      </w:r>
      <w:r>
        <w:tab/>
        <w:t>Traversal Using Relays around NAT</w:t>
      </w:r>
    </w:p>
    <w:p w14:paraId="55EB01ED" w14:textId="77777777" w:rsidR="004B5B82" w:rsidRDefault="004B5B82">
      <w:pPr>
        <w:spacing w:line="276" w:lineRule="auto"/>
        <w:jc w:val="both"/>
        <w:pPrChange w:id="820" w:author="Kletzenbauer Petra" w:date="2016-01-24T07:44:00Z">
          <w:pPr>
            <w:spacing w:line="276" w:lineRule="auto"/>
          </w:pPr>
        </w:pPrChange>
      </w:pPr>
      <w:r>
        <w:t>URL</w:t>
      </w:r>
      <w:r>
        <w:tab/>
      </w:r>
      <w:r>
        <w:tab/>
        <w:t>Uniform Resource Locator</w:t>
      </w:r>
    </w:p>
    <w:p w14:paraId="33B5C940" w14:textId="77777777" w:rsidR="004E1B2E" w:rsidRDefault="004E1B2E">
      <w:pPr>
        <w:spacing w:line="276" w:lineRule="auto"/>
        <w:jc w:val="both"/>
        <w:pPrChange w:id="821" w:author="Kletzenbauer Petra" w:date="2016-01-24T07:44:00Z">
          <w:pPr>
            <w:spacing w:line="276" w:lineRule="auto"/>
          </w:pPr>
        </w:pPrChange>
      </w:pPr>
      <w:r>
        <w:t>W3C</w:t>
      </w:r>
      <w:r>
        <w:tab/>
      </w:r>
      <w:r>
        <w:tab/>
        <w:t>World Wide Web Consortium</w:t>
      </w:r>
    </w:p>
    <w:p w14:paraId="5FF66228" w14:textId="77777777" w:rsidR="004E1B2E" w:rsidRDefault="004E1B2E">
      <w:pPr>
        <w:spacing w:line="276" w:lineRule="auto"/>
        <w:jc w:val="both"/>
        <w:pPrChange w:id="822" w:author="Kletzenbauer Petra" w:date="2016-01-24T07:44:00Z">
          <w:pPr>
            <w:spacing w:line="276" w:lineRule="auto"/>
          </w:pPr>
        </w:pPrChange>
      </w:pPr>
      <w:r>
        <w:t>WebRTC</w:t>
      </w:r>
      <w:r>
        <w:tab/>
        <w:t>Web Real-Time Communication</w:t>
      </w:r>
    </w:p>
    <w:p w14:paraId="0A20846E" w14:textId="77777777" w:rsidR="00981D9A" w:rsidRDefault="00981D9A">
      <w:pPr>
        <w:spacing w:line="276" w:lineRule="auto"/>
        <w:jc w:val="both"/>
        <w:pPrChange w:id="823" w:author="Kletzenbauer Petra" w:date="2016-01-24T07:44:00Z">
          <w:pPr>
            <w:spacing w:line="276" w:lineRule="auto"/>
          </w:pPr>
        </w:pPrChange>
      </w:pPr>
      <w:r>
        <w:t>XML</w:t>
      </w:r>
      <w:r>
        <w:tab/>
      </w:r>
      <w:r>
        <w:tab/>
        <w:t>Extensible Markup Language</w:t>
      </w:r>
    </w:p>
    <w:p w14:paraId="1C853905" w14:textId="77777777" w:rsidR="008626E9" w:rsidRDefault="008626E9">
      <w:pPr>
        <w:spacing w:line="276" w:lineRule="auto"/>
        <w:jc w:val="both"/>
        <w:pPrChange w:id="824" w:author="Kletzenbauer Petra" w:date="2016-01-24T07:44:00Z">
          <w:pPr>
            <w:spacing w:line="276" w:lineRule="auto"/>
          </w:pPr>
        </w:pPrChange>
      </w:pPr>
      <w:r>
        <w:br w:type="page"/>
      </w:r>
    </w:p>
    <w:p w14:paraId="3DE92C1D" w14:textId="77777777" w:rsidR="008626E9" w:rsidRDefault="008626E9">
      <w:pPr>
        <w:pStyle w:val="berschriftohneNummerierung"/>
        <w:jc w:val="both"/>
        <w:pPrChange w:id="825" w:author="Kletzenbauer Petra" w:date="2016-01-24T07:44:00Z">
          <w:pPr>
            <w:pStyle w:val="berschriftohneNummerierung"/>
          </w:pPr>
        </w:pPrChange>
      </w:pPr>
      <w:bookmarkStart w:id="826" w:name="_Toc440900437"/>
      <w:r>
        <w:lastRenderedPageBreak/>
        <w:t>Bibliography</w:t>
      </w:r>
      <w:bookmarkEnd w:id="826"/>
    </w:p>
    <w:p w14:paraId="354E3053" w14:textId="77777777" w:rsidR="002D54AF" w:rsidRDefault="002D54AF">
      <w:pPr>
        <w:jc w:val="both"/>
        <w:pPrChange w:id="827" w:author="Kletzenbauer Petra" w:date="2016-01-24T07:44:00Z">
          <w:pPr/>
        </w:pPrChange>
      </w:pPr>
      <w:proofErr w:type="gramStart"/>
      <w:r>
        <w:rPr>
          <w:i/>
        </w:rPr>
        <w:t>A Study of WebRTC Security</w:t>
      </w:r>
      <w:r>
        <w:t>, 2015.</w:t>
      </w:r>
      <w:proofErr w:type="gramEnd"/>
      <w:r>
        <w:t xml:space="preserve"> Available from: &lt;</w:t>
      </w:r>
      <w:r w:rsidRPr="002D54AF">
        <w:t xml:space="preserve"> http://webrtc-security.github.io/</w:t>
      </w:r>
      <w:r>
        <w:t>&gt;</w:t>
      </w:r>
      <w:r w:rsidR="00F172B4">
        <w:t>. [4 January</w:t>
      </w:r>
      <w:r>
        <w:t xml:space="preserve"> 2016]</w:t>
      </w:r>
    </w:p>
    <w:p w14:paraId="13A0A730" w14:textId="77777777" w:rsidR="005F2A16" w:rsidRDefault="005F2A16">
      <w:pPr>
        <w:jc w:val="both"/>
        <w:pPrChange w:id="828" w:author="Kletzenbauer Petra" w:date="2016-01-24T07:44:00Z">
          <w:pPr/>
        </w:pPrChange>
      </w:pPr>
      <w:proofErr w:type="gramStart"/>
      <w:r>
        <w:t xml:space="preserve">Alvestrand H. 2011, </w:t>
      </w:r>
      <w:r>
        <w:rPr>
          <w:i/>
        </w:rPr>
        <w:t>Google release of WebRTC source code</w:t>
      </w:r>
      <w:r>
        <w:t>.</w:t>
      </w:r>
      <w:proofErr w:type="gramEnd"/>
      <w:r>
        <w:t xml:space="preserve"> Availble from: &lt;</w:t>
      </w:r>
      <w:r w:rsidRPr="005F2A16">
        <w:t>http://lists.w3.org/Archives/Public/public-webrtc/2011May/0022.html</w:t>
      </w:r>
      <w:r w:rsidR="00B57F76">
        <w:t>&gt;</w:t>
      </w:r>
      <w:r w:rsidR="00A202C0">
        <w:t>.</w:t>
      </w:r>
      <w:r w:rsidR="00B57F76">
        <w:t xml:space="preserve"> [5 January</w:t>
      </w:r>
      <w:r>
        <w:t xml:space="preserve"> 2016]</w:t>
      </w:r>
    </w:p>
    <w:p w14:paraId="153A9769" w14:textId="77777777" w:rsidR="004E47E8" w:rsidRDefault="004E47E8">
      <w:pPr>
        <w:jc w:val="both"/>
        <w:pPrChange w:id="829" w:author="Kletzenbauer Petra" w:date="2016-01-24T07:44:00Z">
          <w:pPr/>
        </w:pPrChange>
      </w:pPr>
      <w:r>
        <w:t>Apache Cordova, computer software 2016. Available from: &lt;</w:t>
      </w:r>
      <w:r w:rsidRPr="004E47E8">
        <w:t>https://cordova.apache.org/</w:t>
      </w:r>
      <w:r>
        <w:t>&gt;. [11 January 2016]</w:t>
      </w:r>
    </w:p>
    <w:p w14:paraId="03CF48C0" w14:textId="77777777" w:rsidR="0065571C" w:rsidRPr="0065571C" w:rsidRDefault="00B57F76">
      <w:pPr>
        <w:jc w:val="both"/>
        <w:pPrChange w:id="830" w:author="Kletzenbauer Petra" w:date="2016-01-24T07:44:00Z">
          <w:pPr/>
        </w:pPrChange>
      </w:pPr>
      <w:r>
        <w:t>Azevedo J, Lopes Pereira R &amp; Chainho P</w:t>
      </w:r>
      <w:r w:rsidR="0065571C">
        <w:t xml:space="preserve"> 2015, </w:t>
      </w:r>
      <w:r>
        <w:t>‘</w:t>
      </w:r>
      <w:r w:rsidR="0065571C" w:rsidRPr="00B57F76">
        <w:t>An API proposal for integrating Sensor Data into Web Apps and WebRTC</w:t>
      </w:r>
      <w:r>
        <w:t>‘</w:t>
      </w:r>
      <w:r w:rsidR="0065571C">
        <w:t xml:space="preserve">. </w:t>
      </w:r>
      <w:r>
        <w:t>Available from: ACM. [6 January</w:t>
      </w:r>
      <w:r w:rsidR="0065571C">
        <w:t xml:space="preserve"> 2016]</w:t>
      </w:r>
    </w:p>
    <w:p w14:paraId="4226AAAB" w14:textId="77777777" w:rsidR="00246AE0" w:rsidRDefault="001912A1">
      <w:pPr>
        <w:jc w:val="both"/>
        <w:pPrChange w:id="831" w:author="Kletzenbauer Petra" w:date="2016-01-24T07:44:00Z">
          <w:pPr/>
        </w:pPrChange>
      </w:pPr>
      <w:r>
        <w:t>Bertin E, Cubaud S, Tuffin S &amp; Cazeaux S</w:t>
      </w:r>
      <w:r w:rsidR="00246AE0">
        <w:t xml:space="preserve"> 2013, </w:t>
      </w:r>
      <w:r>
        <w:t>‘</w:t>
      </w:r>
      <w:r w:rsidR="00246AE0" w:rsidRPr="001912A1">
        <w:t>WebRTC, the day after</w:t>
      </w:r>
      <w:r>
        <w:t>‘</w:t>
      </w:r>
      <w:r w:rsidR="00246AE0">
        <w:t xml:space="preserve">. </w:t>
      </w:r>
      <w:r>
        <w:t>Available from: ACM. [5 January</w:t>
      </w:r>
      <w:r w:rsidR="00246AE0">
        <w:t xml:space="preserve"> 2016]</w:t>
      </w:r>
    </w:p>
    <w:p w14:paraId="606E2F72" w14:textId="77777777" w:rsidR="00A202C0" w:rsidRPr="00A202C0" w:rsidRDefault="00A202C0">
      <w:pPr>
        <w:jc w:val="both"/>
        <w:pPrChange w:id="832" w:author="Kletzenbauer Petra" w:date="2016-01-24T07:44:00Z">
          <w:pPr/>
        </w:pPrChange>
      </w:pPr>
      <w:r>
        <w:t xml:space="preserve">Bonsor K n.d., </w:t>
      </w:r>
      <w:r>
        <w:rPr>
          <w:i/>
        </w:rPr>
        <w:t>How Augmented Reality Works</w:t>
      </w:r>
      <w:r>
        <w:t>. Available from: &lt;</w:t>
      </w:r>
      <w:r w:rsidRPr="00A202C0">
        <w:t>http://computer.howstuffworks.com/augmented-reality.htm</w:t>
      </w:r>
      <w:r>
        <w:t>&gt;. [13 January 2016]</w:t>
      </w:r>
    </w:p>
    <w:p w14:paraId="7E1F13A2" w14:textId="77777777" w:rsidR="0049230E" w:rsidRDefault="00F172B4">
      <w:pPr>
        <w:jc w:val="both"/>
        <w:pPrChange w:id="833" w:author="Kletzenbauer Petra" w:date="2016-01-24T07:44:00Z">
          <w:pPr/>
        </w:pPrChange>
      </w:pPr>
      <w:r>
        <w:t>Cabanier R, Mann J, Munro J, Wiltzius T &amp; Hickson I</w:t>
      </w:r>
      <w:r w:rsidR="0049230E">
        <w:t xml:space="preserve"> 2015, </w:t>
      </w:r>
      <w:r w:rsidR="0049230E">
        <w:rPr>
          <w:i/>
        </w:rPr>
        <w:t xml:space="preserve">HTML Canvas 2D Context, </w:t>
      </w:r>
      <w:r w:rsidR="0049230E">
        <w:t>Available from: &lt;</w:t>
      </w:r>
      <w:r w:rsidR="0049230E" w:rsidRPr="0049230E">
        <w:t>http://www.w3.org/TR/2dcontext/</w:t>
      </w:r>
      <w:r w:rsidR="0049230E">
        <w:t>&gt;</w:t>
      </w:r>
      <w:r>
        <w:t>. [3 January</w:t>
      </w:r>
      <w:r w:rsidR="0049230E">
        <w:t xml:space="preserve"> 2016]</w:t>
      </w:r>
    </w:p>
    <w:p w14:paraId="09412B49" w14:textId="77777777" w:rsidR="001C0A47" w:rsidRDefault="00F172B4">
      <w:pPr>
        <w:jc w:val="both"/>
        <w:pPrChange w:id="834" w:author="Kletzenbauer Petra" w:date="2016-01-24T07:44:00Z">
          <w:pPr/>
        </w:pPrChange>
      </w:pPr>
      <w:r>
        <w:t>Chen S, Chen M, Kunz A</w:t>
      </w:r>
      <w:r w:rsidR="001C0A47">
        <w:t>, Yanta</w:t>
      </w:r>
      <w:r w:rsidR="001C0A47" w:rsidRPr="001C0A47">
        <w:t>ç</w:t>
      </w:r>
      <w:r w:rsidR="001C0A47">
        <w:t xml:space="preserve"> </w:t>
      </w:r>
      <w:r>
        <w:t>AE, Bergmark M, Sundin A &amp; Fjeld M</w:t>
      </w:r>
      <w:r w:rsidR="00E25E0C">
        <w:t xml:space="preserve"> 2013, </w:t>
      </w:r>
      <w:r>
        <w:t>‘</w:t>
      </w:r>
      <w:r w:rsidR="00E25E0C" w:rsidRPr="00F172B4">
        <w:t>SEMarbeta: Mobile Sketch-Gesture-Video Remote Support for Car Drivers</w:t>
      </w:r>
      <w:r>
        <w:t>‘.</w:t>
      </w:r>
      <w:r w:rsidR="00661609">
        <w:t xml:space="preserve"> Available from: ACM</w:t>
      </w:r>
      <w:r>
        <w:t>. [11 January</w:t>
      </w:r>
      <w:r w:rsidR="00661609">
        <w:t xml:space="preserve"> 2016]</w:t>
      </w:r>
    </w:p>
    <w:p w14:paraId="242645B2" w14:textId="77777777" w:rsidR="009C376D" w:rsidRDefault="009C376D">
      <w:pPr>
        <w:jc w:val="both"/>
        <w:pPrChange w:id="835" w:author="Kletzenbauer Petra" w:date="2016-01-24T07:44:00Z">
          <w:pPr/>
        </w:pPrChange>
      </w:pPr>
      <w:r>
        <w:t>Ciman M, Gaggi O &amp; Gonzo N 2014, ‘Cross-Platform Mobile Development: A Study on Apps with Animations‘. Available from: ACM. [15 January 2016]</w:t>
      </w:r>
    </w:p>
    <w:p w14:paraId="6B4C7DA7" w14:textId="77777777" w:rsidR="00725817" w:rsidRPr="00725817" w:rsidRDefault="00725817">
      <w:pPr>
        <w:jc w:val="both"/>
        <w:pPrChange w:id="836" w:author="Kletzenbauer Petra" w:date="2016-01-24T07:44:00Z">
          <w:pPr/>
        </w:pPrChange>
      </w:pPr>
      <w:proofErr w:type="gramStart"/>
      <w:r>
        <w:t>Davies M, Zeiss J &amp; Gabner R 2012, ‘Evaluating two approaches for browser-based real-time multimedia communication‘.</w:t>
      </w:r>
      <w:proofErr w:type="gramEnd"/>
      <w:r>
        <w:t xml:space="preserve"> Available from: ACM</w:t>
      </w:r>
      <w:r w:rsidR="009C376D">
        <w:t>.</w:t>
      </w:r>
      <w:r>
        <w:t xml:space="preserve"> [15 January 2016]</w:t>
      </w:r>
    </w:p>
    <w:p w14:paraId="707D4E26" w14:textId="77777777" w:rsidR="008E073B" w:rsidRDefault="003250F3">
      <w:pPr>
        <w:jc w:val="both"/>
        <w:pPrChange w:id="837" w:author="Kletzenbauer Petra" w:date="2016-01-24T07:44:00Z">
          <w:pPr/>
        </w:pPrChange>
      </w:pPr>
      <w:proofErr w:type="gramStart"/>
      <w:r>
        <w:t>Dutton, S</w:t>
      </w:r>
      <w:r w:rsidR="008E073B">
        <w:t xml:space="preserve"> 2012, </w:t>
      </w:r>
      <w:r w:rsidR="008E073B">
        <w:rPr>
          <w:i/>
        </w:rPr>
        <w:t>Getting Started with WebRTC</w:t>
      </w:r>
      <w:r>
        <w:rPr>
          <w:i/>
        </w:rPr>
        <w:t>.</w:t>
      </w:r>
      <w:proofErr w:type="gramEnd"/>
      <w:r w:rsidR="008E073B">
        <w:t xml:space="preserve"> Available from: &lt;</w:t>
      </w:r>
      <w:r w:rsidR="008E073B" w:rsidRPr="008E073B">
        <w:t>http://www.html5rocks.com/en/tutorials/webrtc/basics/</w:t>
      </w:r>
      <w:r w:rsidR="008E073B">
        <w:t>&gt;</w:t>
      </w:r>
      <w:r>
        <w:t>.</w:t>
      </w:r>
      <w:r w:rsidR="008E073B">
        <w:t xml:space="preserve"> [</w:t>
      </w:r>
      <w:r>
        <w:t>2 January</w:t>
      </w:r>
      <w:r w:rsidR="008E073B">
        <w:t xml:space="preserve"> 2016]</w:t>
      </w:r>
    </w:p>
    <w:p w14:paraId="122C09F5" w14:textId="77777777" w:rsidR="002A2FC0" w:rsidRPr="002A2FC0" w:rsidRDefault="002A2FC0">
      <w:pPr>
        <w:jc w:val="both"/>
        <w:pPrChange w:id="838" w:author="Kletzenbauer Petra" w:date="2016-01-24T07:44:00Z">
          <w:pPr/>
        </w:pPrChange>
      </w:pPr>
      <w:r>
        <w:rPr>
          <w:i/>
        </w:rPr>
        <w:t>WebRTC Architecture</w:t>
      </w:r>
      <w:r w:rsidR="00AD0247">
        <w:t>, n.d</w:t>
      </w:r>
      <w:r>
        <w:t>. Available from: &lt;</w:t>
      </w:r>
      <w:r w:rsidRPr="002A2FC0">
        <w:t>https://webrtc.org/architecture/</w:t>
      </w:r>
      <w:r w:rsidR="003250F3">
        <w:t>&gt;. [5 January</w:t>
      </w:r>
      <w:r>
        <w:t xml:space="preserve"> 2016]</w:t>
      </w:r>
    </w:p>
    <w:p w14:paraId="3E86C31C" w14:textId="77777777" w:rsidR="00BE605E" w:rsidRDefault="00BF0576">
      <w:pPr>
        <w:jc w:val="both"/>
        <w:pPrChange w:id="839" w:author="Kletzenbauer Petra" w:date="2016-01-24T07:44:00Z">
          <w:pPr/>
        </w:pPrChange>
      </w:pPr>
      <w:r>
        <w:t>Grégoire, JC</w:t>
      </w:r>
      <w:r w:rsidR="00BE605E">
        <w:t xml:space="preserve"> 2015, </w:t>
      </w:r>
      <w:r>
        <w:t>‘</w:t>
      </w:r>
      <w:r w:rsidR="00BE605E" w:rsidRPr="00BF0576">
        <w:t>On Embedded Real Time Media Communications</w:t>
      </w:r>
      <w:r>
        <w:t>‘</w:t>
      </w:r>
      <w:r w:rsidR="002D48E3">
        <w:rPr>
          <w:i/>
        </w:rPr>
        <w:t>.</w:t>
      </w:r>
      <w:r w:rsidR="002D48E3">
        <w:t xml:space="preserve"> </w:t>
      </w:r>
      <w:r>
        <w:t>Available from: ACM. [4 January</w:t>
      </w:r>
      <w:r w:rsidR="002D48E3">
        <w:t xml:space="preserve"> 2016]</w:t>
      </w:r>
    </w:p>
    <w:p w14:paraId="52F7F179" w14:textId="77777777" w:rsidR="006F29C7" w:rsidRPr="006F29C7" w:rsidRDefault="00E61139">
      <w:pPr>
        <w:jc w:val="both"/>
        <w:pPrChange w:id="840" w:author="Kletzenbauer Petra" w:date="2016-01-24T07:44:00Z">
          <w:pPr/>
        </w:pPrChange>
      </w:pPr>
      <w:r>
        <w:lastRenderedPageBreak/>
        <w:t>Hancke P</w:t>
      </w:r>
      <w:r w:rsidR="006F29C7">
        <w:t xml:space="preserve"> 2014, </w:t>
      </w:r>
      <w:proofErr w:type="gramStart"/>
      <w:r w:rsidR="006F29C7">
        <w:rPr>
          <w:i/>
        </w:rPr>
        <w:t>How</w:t>
      </w:r>
      <w:proofErr w:type="gramEnd"/>
      <w:r w:rsidR="006F29C7">
        <w:rPr>
          <w:i/>
        </w:rPr>
        <w:t xml:space="preserve"> does Hangouts use WebRTC? </w:t>
      </w:r>
      <w:proofErr w:type="gramStart"/>
      <w:r w:rsidR="006F29C7">
        <w:rPr>
          <w:i/>
        </w:rPr>
        <w:t>Webrtc-internals analysis</w:t>
      </w:r>
      <w:r w:rsidR="006F29C7">
        <w:t>.</w:t>
      </w:r>
      <w:proofErr w:type="gramEnd"/>
      <w:r w:rsidR="006F29C7">
        <w:t xml:space="preserve"> Available from: &lt;</w:t>
      </w:r>
      <w:r w:rsidR="006F29C7" w:rsidRPr="006F29C7">
        <w:t xml:space="preserve"> https://webrtchacks.com/hangout-analysis-philipp-hancke/</w:t>
      </w:r>
      <w:r w:rsidR="006F29C7">
        <w:t>&gt;</w:t>
      </w:r>
      <w:r>
        <w:t>. [6 January</w:t>
      </w:r>
      <w:r w:rsidR="006F29C7">
        <w:t xml:space="preserve"> 2016]</w:t>
      </w:r>
    </w:p>
    <w:p w14:paraId="0CF782CE" w14:textId="77777777" w:rsidR="003C074E" w:rsidRPr="003C074E" w:rsidRDefault="00E61139">
      <w:pPr>
        <w:jc w:val="both"/>
        <w:pPrChange w:id="841" w:author="Kletzenbauer Petra" w:date="2016-01-24T07:44:00Z">
          <w:pPr/>
        </w:pPrChange>
      </w:pPr>
      <w:r>
        <w:t>Hancke P</w:t>
      </w:r>
      <w:r w:rsidR="003C074E">
        <w:t xml:space="preserve"> 2015, </w:t>
      </w:r>
      <w:r w:rsidR="003C074E">
        <w:rPr>
          <w:i/>
        </w:rPr>
        <w:t>Hello Chrome and Firefox, this is Edge calling</w:t>
      </w:r>
      <w:r w:rsidR="003C074E">
        <w:t>. Available from: &lt;</w:t>
      </w:r>
      <w:r w:rsidR="003C074E" w:rsidRPr="003C074E">
        <w:t>https://webrtchacks.com/chrome-firefox-edge-adapterjs/</w:t>
      </w:r>
      <w:r>
        <w:t>&gt;. [6 January</w:t>
      </w:r>
      <w:r w:rsidR="003C074E">
        <w:t xml:space="preserve"> 2016]</w:t>
      </w:r>
    </w:p>
    <w:p w14:paraId="0E61D621" w14:textId="77777777" w:rsidR="00591A69" w:rsidRDefault="00E61139">
      <w:pPr>
        <w:jc w:val="both"/>
        <w:pPrChange w:id="842" w:author="Kletzenbauer Petra" w:date="2016-01-24T07:44:00Z">
          <w:pPr/>
        </w:pPrChange>
      </w:pPr>
      <w:proofErr w:type="gramStart"/>
      <w:r>
        <w:t>Hickson I</w:t>
      </w:r>
      <w:r w:rsidR="00591A69">
        <w:t xml:space="preserve"> 2015, </w:t>
      </w:r>
      <w:r w:rsidR="00591A69">
        <w:rPr>
          <w:i/>
        </w:rPr>
        <w:t>Web Storage</w:t>
      </w:r>
      <w:r w:rsidR="00591A69">
        <w:t>, 2nd edn.</w:t>
      </w:r>
      <w:proofErr w:type="gramEnd"/>
      <w:r w:rsidR="00591A69">
        <w:t xml:space="preserve"> Available from: &lt;</w:t>
      </w:r>
      <w:r w:rsidR="00591A69" w:rsidRPr="00591A69">
        <w:t>http://www.w3.org/TR/webstorage/</w:t>
      </w:r>
      <w:r>
        <w:t>&gt;. [5 January</w:t>
      </w:r>
      <w:r w:rsidR="00591A69">
        <w:t xml:space="preserve"> 2016]</w:t>
      </w:r>
    </w:p>
    <w:p w14:paraId="5A6079CB" w14:textId="77777777" w:rsidR="00E25E0C" w:rsidRPr="00661609" w:rsidRDefault="009C2EF1">
      <w:pPr>
        <w:jc w:val="both"/>
        <w:pPrChange w:id="843" w:author="Kletzenbauer Petra" w:date="2016-01-24T07:44:00Z">
          <w:pPr/>
        </w:pPrChange>
      </w:pPr>
      <w:r>
        <w:t>Huang W, Alem L, Nepal S, Thilakanathan D</w:t>
      </w:r>
      <w:r w:rsidR="00E25E0C">
        <w:t xml:space="preserve"> 2013, </w:t>
      </w:r>
      <w:r>
        <w:t>‘</w:t>
      </w:r>
      <w:r w:rsidR="00E25E0C" w:rsidRPr="009C2EF1">
        <w:t>Supporting Tele-Assistance and Tele-Monitoring in Safety-Critical Environments</w:t>
      </w:r>
      <w:r>
        <w:t>‘</w:t>
      </w:r>
      <w:r w:rsidR="00661609">
        <w:rPr>
          <w:i/>
        </w:rPr>
        <w:t>.</w:t>
      </w:r>
      <w:r w:rsidR="00661609">
        <w:t xml:space="preserve"> Available from: ACM</w:t>
      </w:r>
      <w:r>
        <w:t>.</w:t>
      </w:r>
      <w:r w:rsidR="00661609">
        <w:t xml:space="preserve"> [</w:t>
      </w:r>
      <w:r>
        <w:t>11 January</w:t>
      </w:r>
      <w:r w:rsidR="00661609">
        <w:t xml:space="preserve"> 2016]</w:t>
      </w:r>
    </w:p>
    <w:p w14:paraId="422D375D" w14:textId="77777777" w:rsidR="004E41D8" w:rsidRDefault="009C2EF1">
      <w:pPr>
        <w:jc w:val="both"/>
        <w:pPrChange w:id="844" w:author="Kletzenbauer Petra" w:date="2016-01-24T07:44:00Z">
          <w:pPr/>
        </w:pPrChange>
      </w:pPr>
      <w:r>
        <w:t>Janus, computer software 2016</w:t>
      </w:r>
      <w:r w:rsidR="004E41D8">
        <w:t>, Available from: &lt;</w:t>
      </w:r>
      <w:r w:rsidR="004E41D8" w:rsidRPr="004E41D8">
        <w:t>https://github.com/meetecho/janus-gateway</w:t>
      </w:r>
      <w:r>
        <w:t>&gt;. [2 January</w:t>
      </w:r>
      <w:r w:rsidR="004E41D8">
        <w:t xml:space="preserve"> 2016]</w:t>
      </w:r>
    </w:p>
    <w:p w14:paraId="5BB1C3B9" w14:textId="77777777" w:rsidR="000A126A" w:rsidRDefault="009C2EF1">
      <w:pPr>
        <w:jc w:val="both"/>
        <w:pPrChange w:id="845" w:author="Kletzenbauer Petra" w:date="2016-01-24T07:44:00Z">
          <w:pPr/>
        </w:pPrChange>
      </w:pPr>
      <w:r>
        <w:t>Jenkov J</w:t>
      </w:r>
      <w:r w:rsidR="000A126A">
        <w:t xml:space="preserve"> 2014, </w:t>
      </w:r>
      <w:r w:rsidR="000A126A">
        <w:rPr>
          <w:i/>
        </w:rPr>
        <w:t>Touch Event Handling in JavaScript</w:t>
      </w:r>
      <w:r>
        <w:rPr>
          <w:i/>
        </w:rPr>
        <w:t>.</w:t>
      </w:r>
      <w:r w:rsidR="000A126A">
        <w:t xml:space="preserve"> Available from: &lt;</w:t>
      </w:r>
      <w:r w:rsidR="000A126A" w:rsidRPr="000A126A">
        <w:t>http://tutorials.jenkov.com/responsive-mobile-friendly-web-design/touch-events-in-javascript.html</w:t>
      </w:r>
      <w:r>
        <w:t>&gt;. [4 January</w:t>
      </w:r>
      <w:r w:rsidR="000A126A">
        <w:t xml:space="preserve"> 2016]</w:t>
      </w:r>
    </w:p>
    <w:p w14:paraId="4DAE8159" w14:textId="77777777" w:rsidR="00CA0EB5" w:rsidRDefault="00CA0EB5">
      <w:pPr>
        <w:jc w:val="both"/>
        <w:pPrChange w:id="846" w:author="Kletzenbauer Petra" w:date="2016-01-24T07:44:00Z">
          <w:pPr/>
        </w:pPrChange>
      </w:pPr>
      <w:r>
        <w:t>Johansen RD, Pagani Britto TC, Cusin CA 2013, ‘CSS Browser Selector Plus: A JavaScript Library to Support Cross-browser Responsive Design‘. Available from: ACM. [15 January 2016]</w:t>
      </w:r>
    </w:p>
    <w:p w14:paraId="3AA517D0" w14:textId="77777777" w:rsidR="00D71D97" w:rsidRDefault="00D71D97">
      <w:pPr>
        <w:jc w:val="both"/>
        <w:pPrChange w:id="847" w:author="Kletzenbauer Petra" w:date="2016-01-24T07:44:00Z">
          <w:pPr/>
        </w:pPrChange>
      </w:pPr>
      <w:r>
        <w:t xml:space="preserve">Johnson E 2015, </w:t>
      </w:r>
      <w:r>
        <w:rPr>
          <w:i/>
        </w:rPr>
        <w:t>Choose Your Reality: Virtual, Augmented or Mixed</w:t>
      </w:r>
      <w:r>
        <w:t>. Available from: &lt;</w:t>
      </w:r>
      <w:r w:rsidRPr="00D71D97">
        <w:t>http://recode.net/2015/07/27/whats-the-difference-between-virtual-augmented-and-mixed-reality/</w:t>
      </w:r>
      <w:r>
        <w:t>&gt;. [13 January 2016]</w:t>
      </w:r>
    </w:p>
    <w:p w14:paraId="6A8F504A" w14:textId="77777777" w:rsidR="0010274E" w:rsidRPr="00D71D97" w:rsidRDefault="0010274E">
      <w:pPr>
        <w:jc w:val="both"/>
        <w:pPrChange w:id="848" w:author="Kletzenbauer Petra" w:date="2016-01-24T07:44:00Z">
          <w:pPr/>
        </w:pPrChange>
      </w:pPr>
      <w:proofErr w:type="gramStart"/>
      <w:r>
        <w:t>jQuery</w:t>
      </w:r>
      <w:proofErr w:type="gramEnd"/>
      <w:r>
        <w:t>, computer software 2016. Available from: &lt;</w:t>
      </w:r>
      <w:r w:rsidRPr="0010274E">
        <w:t>http://jquery.com/</w:t>
      </w:r>
      <w:r>
        <w:t>&gt;. [15 January 2016]</w:t>
      </w:r>
    </w:p>
    <w:p w14:paraId="17081CE6" w14:textId="77777777" w:rsidR="006E1928" w:rsidRPr="006E1928" w:rsidRDefault="009C2EF1">
      <w:pPr>
        <w:jc w:val="both"/>
        <w:pPrChange w:id="849" w:author="Kletzenbauer Petra" w:date="2016-01-24T07:44:00Z">
          <w:pPr/>
        </w:pPrChange>
      </w:pPr>
      <w:r>
        <w:t>Levent-Levi T</w:t>
      </w:r>
      <w:r w:rsidR="006E1928">
        <w:t xml:space="preserve"> 2014, </w:t>
      </w:r>
      <w:proofErr w:type="gramStart"/>
      <w:r w:rsidR="006E1928">
        <w:rPr>
          <w:i/>
        </w:rPr>
        <w:t>Who</w:t>
      </w:r>
      <w:proofErr w:type="gramEnd"/>
      <w:r w:rsidR="006E1928">
        <w:rPr>
          <w:i/>
        </w:rPr>
        <w:t xml:space="preserve"> are the Winners and Losers of the WebRTC Video Codec MTI Decision? </w:t>
      </w:r>
      <w:r w:rsidR="006E1928">
        <w:t>Available from: &lt;</w:t>
      </w:r>
      <w:r w:rsidR="006E1928" w:rsidRPr="006E1928">
        <w:t>https://bloggeek.me/winners-losers-webrtc-video-mti/</w:t>
      </w:r>
      <w:r>
        <w:t>&gt;. [5 January</w:t>
      </w:r>
      <w:r w:rsidR="006E1928">
        <w:t xml:space="preserve"> 2016]</w:t>
      </w:r>
    </w:p>
    <w:p w14:paraId="2D495A41" w14:textId="77777777" w:rsidR="008626E9" w:rsidRPr="00521387" w:rsidRDefault="00224DA9">
      <w:pPr>
        <w:jc w:val="both"/>
        <w:rPr>
          <w:lang w:val="en-US"/>
        </w:rPr>
        <w:pPrChange w:id="850" w:author="Kletzenbauer Petra" w:date="2016-01-24T07:44:00Z">
          <w:pPr/>
        </w:pPrChange>
      </w:pPr>
      <w:r w:rsidRPr="00521387">
        <w:rPr>
          <w:lang w:val="en-US"/>
        </w:rPr>
        <w:t>Loreto, S &amp; Romano SP,</w:t>
      </w:r>
      <w:r w:rsidR="00F164A1" w:rsidRPr="00521387">
        <w:rPr>
          <w:lang w:val="en-US"/>
        </w:rPr>
        <w:t xml:space="preserve"> 2014, </w:t>
      </w:r>
      <w:r w:rsidR="00F164A1" w:rsidRPr="00521387">
        <w:rPr>
          <w:i/>
          <w:lang w:val="en-US"/>
        </w:rPr>
        <w:t>Real-Time Communication with WebRTC</w:t>
      </w:r>
      <w:r w:rsidR="00F164A1" w:rsidRPr="00521387">
        <w:rPr>
          <w:lang w:val="en-US"/>
        </w:rPr>
        <w:t xml:space="preserve">, </w:t>
      </w:r>
      <w:r w:rsidR="00471DD3" w:rsidRPr="00521387">
        <w:rPr>
          <w:lang w:val="en-US"/>
        </w:rPr>
        <w:t xml:space="preserve">1st </w:t>
      </w:r>
      <w:proofErr w:type="gramStart"/>
      <w:r w:rsidR="00471DD3" w:rsidRPr="00521387">
        <w:rPr>
          <w:lang w:val="en-US"/>
        </w:rPr>
        <w:t>edn.,</w:t>
      </w:r>
      <w:proofErr w:type="gramEnd"/>
      <w:r w:rsidR="00471DD3" w:rsidRPr="00521387">
        <w:rPr>
          <w:lang w:val="en-US"/>
        </w:rPr>
        <w:t xml:space="preserve"> </w:t>
      </w:r>
      <w:r w:rsidR="00F164A1" w:rsidRPr="00521387">
        <w:rPr>
          <w:lang w:val="en-US"/>
        </w:rPr>
        <w:t>O’Reilly, Sebastopol.</w:t>
      </w:r>
    </w:p>
    <w:p w14:paraId="72183A04" w14:textId="77777777" w:rsidR="00E95112" w:rsidRDefault="009C2EF1">
      <w:pPr>
        <w:jc w:val="both"/>
        <w:pPrChange w:id="851" w:author="Kletzenbauer Petra" w:date="2016-01-24T07:44:00Z">
          <w:pPr/>
        </w:pPrChange>
      </w:pPr>
      <w:proofErr w:type="gramStart"/>
      <w:r>
        <w:lastRenderedPageBreak/>
        <w:t>OAuth, computer software 2015.</w:t>
      </w:r>
      <w:proofErr w:type="gramEnd"/>
      <w:r w:rsidR="004E6E67" w:rsidRPr="004E6E67">
        <w:t xml:space="preserve"> </w:t>
      </w:r>
      <w:r w:rsidR="001E3A85">
        <w:t>Available from: &lt;</w:t>
      </w:r>
      <w:r w:rsidR="004E6E67" w:rsidRPr="004E6E67">
        <w:t>http://oauth.net/</w:t>
      </w:r>
      <w:r w:rsidR="001E3A85">
        <w:t>&gt;.</w:t>
      </w:r>
      <w:r w:rsidR="004E6E67" w:rsidRPr="004E6E67">
        <w:t xml:space="preserve"> </w:t>
      </w:r>
      <w:r>
        <w:t>[30 December</w:t>
      </w:r>
      <w:r w:rsidR="001E3A85">
        <w:t xml:space="preserve"> 2015]</w:t>
      </w:r>
    </w:p>
    <w:p w14:paraId="26769375" w14:textId="77777777" w:rsidR="00107F2E" w:rsidRDefault="009C2EF1">
      <w:pPr>
        <w:jc w:val="both"/>
        <w:pPrChange w:id="852" w:author="Kletzenbauer Petra" w:date="2016-01-24T07:44:00Z">
          <w:pPr/>
        </w:pPrChange>
      </w:pPr>
      <w:proofErr w:type="gramStart"/>
      <w:r>
        <w:t>Ranganathan A &amp; Sicking J</w:t>
      </w:r>
      <w:r w:rsidR="00107F2E">
        <w:t xml:space="preserve"> 2015, </w:t>
      </w:r>
      <w:r w:rsidR="00107F2E">
        <w:rPr>
          <w:i/>
        </w:rPr>
        <w:t>File API</w:t>
      </w:r>
      <w:r w:rsidR="00107F2E">
        <w:t>, W3C Working Draft 21 April 2015.</w:t>
      </w:r>
      <w:proofErr w:type="gramEnd"/>
      <w:r w:rsidR="00107F2E">
        <w:t xml:space="preserve"> Available from: &lt;</w:t>
      </w:r>
      <w:r w:rsidR="00107F2E" w:rsidRPr="00107F2E">
        <w:t>http://www.w3.org/TR/FileAPI/</w:t>
      </w:r>
      <w:r>
        <w:t>&gt;. [5 January</w:t>
      </w:r>
      <w:r w:rsidR="00107F2E">
        <w:t xml:space="preserve"> 2016]</w:t>
      </w:r>
    </w:p>
    <w:p w14:paraId="2E03A77A" w14:textId="77777777" w:rsidR="00427450" w:rsidRPr="00427450" w:rsidRDefault="00427450">
      <w:pPr>
        <w:jc w:val="both"/>
        <w:pPrChange w:id="853" w:author="Kletzenbauer Petra" w:date="2016-01-24T07:44:00Z">
          <w:pPr/>
        </w:pPrChange>
      </w:pPr>
      <w:r>
        <w:t xml:space="preserve">Sinha A 1992, ‘Client-Server Computing‘, </w:t>
      </w:r>
      <w:r>
        <w:rPr>
          <w:i/>
        </w:rPr>
        <w:t>Communications of the ACM</w:t>
      </w:r>
      <w:r>
        <w:t>, vol. 35, no. 7, pp. 77-98. Available from: ACM [15 January 2016]</w:t>
      </w:r>
    </w:p>
    <w:p w14:paraId="5D3CC118" w14:textId="77777777" w:rsidR="00D53EF2" w:rsidRDefault="00D53EF2">
      <w:pPr>
        <w:jc w:val="both"/>
        <w:pPrChange w:id="854" w:author="Kletzenbauer Petra" w:date="2016-01-24T07:44:00Z">
          <w:pPr/>
        </w:pPrChange>
      </w:pPr>
      <w:proofErr w:type="gramStart"/>
      <w:r w:rsidRPr="00521387">
        <w:rPr>
          <w:lang w:val="en-US"/>
        </w:rPr>
        <w:t>Skype, computer software 2016.</w:t>
      </w:r>
      <w:proofErr w:type="gramEnd"/>
      <w:r w:rsidRPr="00521387">
        <w:rPr>
          <w:lang w:val="en-US"/>
        </w:rPr>
        <w:t xml:space="preserve"> Available from :</w:t>
      </w:r>
      <w:proofErr w:type="gramStart"/>
      <w:r w:rsidRPr="00521387">
        <w:rPr>
          <w:lang w:val="en-US"/>
        </w:rPr>
        <w:t>&lt;http</w:t>
      </w:r>
      <w:proofErr w:type="gramEnd"/>
      <w:r w:rsidRPr="00521387">
        <w:rPr>
          <w:lang w:val="en-US"/>
        </w:rPr>
        <w:t xml:space="preserve">://www.skype.com/en/&gt;. </w:t>
      </w:r>
      <w:r>
        <w:t>[11 January 2016]</w:t>
      </w:r>
    </w:p>
    <w:p w14:paraId="7EC8A462" w14:textId="77777777" w:rsidR="004179D1" w:rsidRPr="004179D1" w:rsidRDefault="004179D1">
      <w:pPr>
        <w:jc w:val="both"/>
        <w:pPrChange w:id="855" w:author="Kletzenbauer Petra" w:date="2016-01-24T07:44:00Z">
          <w:pPr/>
        </w:pPrChange>
      </w:pPr>
      <w:r>
        <w:t xml:space="preserve">Smith J n.d., </w:t>
      </w:r>
      <w:r>
        <w:rPr>
          <w:i/>
        </w:rPr>
        <w:t>Desktop Applications vs. Web Applications</w:t>
      </w:r>
      <w:r>
        <w:t>. Available from: &lt;</w:t>
      </w:r>
      <w:r w:rsidRPr="004179D1">
        <w:t>http://www.streetdirectory.com/travel_guide/114448/programming/desktop_applications_vs_web_applications.html</w:t>
      </w:r>
      <w:r>
        <w:t>&gt;. [15 January 2016]</w:t>
      </w:r>
    </w:p>
    <w:p w14:paraId="72574EAA" w14:textId="77777777" w:rsidR="00361203" w:rsidRDefault="00361203">
      <w:pPr>
        <w:jc w:val="both"/>
        <w:pPrChange w:id="856" w:author="Kletzenbauer Petra" w:date="2016-01-24T07:44:00Z">
          <w:pPr/>
        </w:pPrChange>
      </w:pPr>
      <w:proofErr w:type="gramStart"/>
      <w:r>
        <w:t xml:space="preserve">Statista 2015, </w:t>
      </w:r>
      <w:r>
        <w:rPr>
          <w:i/>
        </w:rPr>
        <w:t>Market share of web browsers in Austria in 2014</w:t>
      </w:r>
      <w:r>
        <w:t>.</w:t>
      </w:r>
      <w:proofErr w:type="gramEnd"/>
      <w:r>
        <w:t xml:space="preserve"> Available from: &lt;</w:t>
      </w:r>
      <w:r w:rsidRPr="00361203">
        <w:t>http://www.statista.com/statistics/421152/wbe-browser-market-share-in-austria/</w:t>
      </w:r>
      <w:r>
        <w:t>&gt;</w:t>
      </w:r>
      <w:r w:rsidR="004F3F0B">
        <w:t>. [5 January</w:t>
      </w:r>
      <w:r>
        <w:t xml:space="preserve"> 2016]</w:t>
      </w:r>
    </w:p>
    <w:p w14:paraId="1A71D4C2" w14:textId="77777777" w:rsidR="00FC75AB" w:rsidRPr="00732F72" w:rsidRDefault="00FC75AB">
      <w:pPr>
        <w:jc w:val="both"/>
        <w:pPrChange w:id="857" w:author="Kletzenbauer Petra" w:date="2016-01-24T07:44:00Z">
          <w:pPr/>
        </w:pPrChange>
      </w:pPr>
      <w:r>
        <w:t xml:space="preserve">Tehrani K &amp; Andrew M 2014, </w:t>
      </w:r>
      <w:r>
        <w:rPr>
          <w:i/>
        </w:rPr>
        <w:t>Wearable Technology and Wearable Devices: Everything You Need to Know</w:t>
      </w:r>
      <w:r w:rsidR="00732F72">
        <w:t>. Available from: &lt;</w:t>
      </w:r>
      <w:r w:rsidR="00732F72" w:rsidRPr="00732F72">
        <w:t>http://www.wearabledevices.com/what-is-a-wearable-device/</w:t>
      </w:r>
      <w:r w:rsidR="00732F72">
        <w:t>&gt;. [13 January 2016]</w:t>
      </w:r>
    </w:p>
    <w:p w14:paraId="1BFBD9D7" w14:textId="77777777" w:rsidR="00DE7AD4" w:rsidRPr="00361203" w:rsidRDefault="00DE7AD4">
      <w:pPr>
        <w:jc w:val="both"/>
        <w:pPrChange w:id="858" w:author="Kletzenbauer Petra" w:date="2016-01-24T07:44:00Z">
          <w:pPr/>
        </w:pPrChange>
      </w:pPr>
      <w:proofErr w:type="gramStart"/>
      <w:r>
        <w:t>Vuforia, computer software 2016.</w:t>
      </w:r>
      <w:proofErr w:type="gramEnd"/>
      <w:r>
        <w:t xml:space="preserve"> Available from: &lt;</w:t>
      </w:r>
      <w:r w:rsidRPr="00DE7AD4">
        <w:t>https://www.qualcomm.com/products/vuforia</w:t>
      </w:r>
      <w:r>
        <w:t>&gt;. [13 January 2016]</w:t>
      </w:r>
    </w:p>
    <w:p w14:paraId="27E0CBE6" w14:textId="77777777" w:rsidR="00F949DB" w:rsidRPr="005F2A16" w:rsidRDefault="00F949DB">
      <w:pPr>
        <w:jc w:val="both"/>
        <w:pPrChange w:id="859" w:author="Kletzenbauer Petra" w:date="2016-01-24T07:44:00Z">
          <w:pPr/>
        </w:pPrChange>
      </w:pPr>
      <w:proofErr w:type="gramStart"/>
      <w:r>
        <w:t>WebRTC Tutorial, 2014 (video file).</w:t>
      </w:r>
      <w:proofErr w:type="gramEnd"/>
      <w:r>
        <w:t xml:space="preserve"> Available from: &lt;</w:t>
      </w:r>
      <w:r w:rsidRPr="005F2A16">
        <w:t xml:space="preserve"> https://www.youtube.com/watch?v=5ci91dfKCyc</w:t>
      </w:r>
      <w:r w:rsidR="004F3F0B">
        <w:t>&gt;. [5 January</w:t>
      </w:r>
      <w:r>
        <w:t xml:space="preserve"> 2016]</w:t>
      </w:r>
    </w:p>
    <w:p w14:paraId="75FAF245" w14:textId="77777777" w:rsidR="004E6E67" w:rsidRDefault="0055664F">
      <w:pPr>
        <w:jc w:val="both"/>
        <w:pPrChange w:id="860" w:author="Kletzenbauer Petra" w:date="2016-01-24T07:44:00Z">
          <w:pPr/>
        </w:pPrChange>
      </w:pPr>
      <w:r>
        <w:t>What’s next for WebRTC, 2015 (video file). Available from: &lt;</w:t>
      </w:r>
      <w:r w:rsidRPr="0055664F">
        <w:t xml:space="preserve"> https://www.youtube.com/watch?v=HCE3S1E5UwY</w:t>
      </w:r>
      <w:r>
        <w:t>&gt;</w:t>
      </w:r>
      <w:r w:rsidR="004F3F0B">
        <w:t>.</w:t>
      </w:r>
      <w:r>
        <w:t xml:space="preserve"> [5 January 2016]</w:t>
      </w:r>
    </w:p>
    <w:p w14:paraId="372D385A" w14:textId="77777777" w:rsidR="00AC10C0" w:rsidRPr="00F164A1" w:rsidRDefault="00AC10C0">
      <w:pPr>
        <w:jc w:val="both"/>
        <w:pPrChange w:id="861" w:author="Kletzenbauer Petra" w:date="2016-01-24T07:44:00Z">
          <w:pPr/>
        </w:pPrChange>
      </w:pPr>
      <w:proofErr w:type="gramStart"/>
      <w:r>
        <w:t>Wikitude, computer software 2016.</w:t>
      </w:r>
      <w:proofErr w:type="gramEnd"/>
      <w:r>
        <w:t xml:space="preserve"> Available from: &lt;</w:t>
      </w:r>
      <w:r w:rsidRPr="00AC10C0">
        <w:t>http://www.wikitude.com/</w:t>
      </w:r>
      <w:r>
        <w:t>&gt;. [13 January 2016]</w:t>
      </w:r>
    </w:p>
    <w:sectPr w:rsidR="00AC10C0" w:rsidRPr="00F164A1" w:rsidSect="0079737E">
      <w:headerReference w:type="default" r:id="rId14"/>
      <w:footerReference w:type="default" r:id="rId15"/>
      <w:pgSz w:w="11906" w:h="16838"/>
      <w:pgMar w:top="1701" w:right="1701" w:bottom="1701" w:left="1985" w:header="708" w:footer="708" w:gutter="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39" w:author="Kletzenbauer Petra" w:date="2016-01-24T07:45:00Z" w:initials="KP">
    <w:p w14:paraId="4B138B52" w14:textId="77777777" w:rsidR="00DB4729" w:rsidRDefault="00DB4729">
      <w:pPr>
        <w:pStyle w:val="Kommentartext"/>
      </w:pPr>
      <w:r>
        <w:rPr>
          <w:rStyle w:val="Kommentarzeichen"/>
        </w:rPr>
        <w:annotationRef/>
      </w:r>
      <w:r>
        <w:t>Source??</w:t>
      </w:r>
    </w:p>
  </w:comment>
  <w:comment w:id="148" w:author="Kletzenbauer Petra" w:date="2016-01-24T07:50:00Z" w:initials="KP">
    <w:p w14:paraId="071D974C" w14:textId="34AF16AF" w:rsidR="00DB4729" w:rsidRDefault="00DB4729">
      <w:pPr>
        <w:pStyle w:val="Kommentartext"/>
      </w:pPr>
      <w:r>
        <w:rPr>
          <w:rStyle w:val="Kommentarzeichen"/>
        </w:rPr>
        <w:annotationRef/>
      </w:r>
      <w:r>
        <w:t xml:space="preserve">Elaborate on that a bit </w:t>
      </w:r>
    </w:p>
  </w:comment>
  <w:comment w:id="153" w:author="Kletzenbauer Petra" w:date="2016-01-24T07:51:00Z" w:initials="KP">
    <w:p w14:paraId="50EE80A6" w14:textId="77777777" w:rsidR="00DB4729" w:rsidRDefault="00DB4729">
      <w:pPr>
        <w:pStyle w:val="Kommentartext"/>
      </w:pPr>
      <w:r>
        <w:rPr>
          <w:rStyle w:val="Kommentarzeichen"/>
        </w:rPr>
        <w:annotationRef/>
      </w:r>
      <w:r>
        <w:t xml:space="preserve">So what is the aim of the thesis? Describe it in more detail what you are doing exactly </w:t>
      </w:r>
    </w:p>
    <w:p w14:paraId="4EA06F25" w14:textId="68CA4767" w:rsidR="00DB4729" w:rsidRDefault="00DB4729">
      <w:pPr>
        <w:pStyle w:val="Kommentartext"/>
      </w:pPr>
    </w:p>
  </w:comment>
  <w:comment w:id="155" w:author="Kletzenbauer Petra" w:date="2016-01-24T07:56:00Z" w:initials="KP">
    <w:p w14:paraId="4F245642" w14:textId="72837EB5" w:rsidR="00DB4729" w:rsidRDefault="00DB4729">
      <w:pPr>
        <w:pStyle w:val="Kommentartext"/>
      </w:pPr>
      <w:r>
        <w:rPr>
          <w:rStyle w:val="Kommentarzeichen"/>
        </w:rPr>
        <w:annotationRef/>
      </w:r>
      <w:r>
        <w:t xml:space="preserve">Do not overuse passive voice </w:t>
      </w:r>
    </w:p>
  </w:comment>
  <w:comment w:id="178" w:author="Kletzenbauer Petra" w:date="2016-01-24T07:55:00Z" w:initials="KP">
    <w:p w14:paraId="7021730C" w14:textId="04BC8D54" w:rsidR="00DB4729" w:rsidRDefault="00DB4729">
      <w:pPr>
        <w:pStyle w:val="Kommentartext"/>
      </w:pPr>
      <w:r>
        <w:rPr>
          <w:rStyle w:val="Kommentarzeichen"/>
        </w:rPr>
        <w:annotationRef/>
      </w:r>
      <w:r>
        <w:t xml:space="preserve">Please add the number </w:t>
      </w:r>
    </w:p>
  </w:comment>
  <w:comment w:id="254" w:author="Kletzenbauer Petra" w:date="2016-01-24T08:11:00Z" w:initials="KP">
    <w:p w14:paraId="68D5A5AB" w14:textId="594B9081" w:rsidR="00DB4729" w:rsidRDefault="00DB4729">
      <w:pPr>
        <w:pStyle w:val="Kommentartext"/>
      </w:pPr>
      <w:r>
        <w:rPr>
          <w:rStyle w:val="Kommentarzeichen"/>
        </w:rPr>
        <w:annotationRef/>
      </w:r>
      <w:r>
        <w:t>??</w:t>
      </w:r>
    </w:p>
  </w:comment>
  <w:comment w:id="328" w:author="Kletzenbauer Petra" w:date="2016-01-24T08:22:00Z" w:initials="KP">
    <w:p w14:paraId="567B607B" w14:textId="3AE8E071" w:rsidR="00DB4729" w:rsidRDefault="00DB4729">
      <w:pPr>
        <w:pStyle w:val="Kommentartext"/>
      </w:pPr>
      <w:r>
        <w:rPr>
          <w:rStyle w:val="Kommentarzeichen"/>
        </w:rPr>
        <w:annotationRef/>
      </w:r>
      <w:r>
        <w:t>?</w:t>
      </w:r>
    </w:p>
  </w:comment>
  <w:comment w:id="329" w:author="Kletzenbauer Petra" w:date="2016-01-24T08:23:00Z" w:initials="KP">
    <w:p w14:paraId="12F72346" w14:textId="5A8EF617" w:rsidR="00DB4729" w:rsidRDefault="00DB4729">
      <w:pPr>
        <w:pStyle w:val="Kommentartext"/>
      </w:pPr>
      <w:r>
        <w:rPr>
          <w:rStyle w:val="Kommentarzeichen"/>
        </w:rPr>
        <w:annotationRef/>
      </w:r>
      <w:r>
        <w:t>?</w:t>
      </w:r>
    </w:p>
  </w:comment>
  <w:comment w:id="331" w:author="Kletzenbauer Petra" w:date="2016-01-24T08:24:00Z" w:initials="KP">
    <w:p w14:paraId="25D40AC0" w14:textId="6317427D" w:rsidR="00DB4729" w:rsidRDefault="00DB4729">
      <w:pPr>
        <w:pStyle w:val="Kommentartext"/>
      </w:pPr>
      <w:r>
        <w:rPr>
          <w:rStyle w:val="Kommentarzeichen"/>
        </w:rPr>
        <w:annotationRef/>
      </w:r>
      <w:r>
        <w:t>Add names here</w:t>
      </w:r>
    </w:p>
  </w:comment>
  <w:comment w:id="337" w:author="Kletzenbauer Petra" w:date="2016-01-24T08:24:00Z" w:initials="KP">
    <w:p w14:paraId="0E5E8EF4" w14:textId="050C1265" w:rsidR="00DB4729" w:rsidRDefault="00DB4729">
      <w:pPr>
        <w:pStyle w:val="Kommentartext"/>
      </w:pPr>
      <w:r>
        <w:rPr>
          <w:rStyle w:val="Kommentarzeichen"/>
        </w:rPr>
        <w:annotationRef/>
      </w:r>
      <w:r>
        <w:t>Source??</w:t>
      </w:r>
    </w:p>
  </w:comment>
  <w:comment w:id="429" w:author="Kletzenbauer Petra" w:date="2016-01-24T08:33:00Z" w:initials="KP">
    <w:p w14:paraId="5140F23F" w14:textId="0F8C223C" w:rsidR="00DB4729" w:rsidRDefault="00DB4729">
      <w:pPr>
        <w:pStyle w:val="Kommentartext"/>
      </w:pPr>
      <w:r>
        <w:rPr>
          <w:rStyle w:val="Kommentarzeichen"/>
        </w:rPr>
        <w:annotationRef/>
      </w:r>
      <w:r>
        <w:t>?</w:t>
      </w:r>
    </w:p>
  </w:comment>
  <w:comment w:id="463" w:author="Kletzenbauer Petra" w:date="2016-01-24T08:39:00Z" w:initials="KP">
    <w:p w14:paraId="6336FB98" w14:textId="061E48E2" w:rsidR="00DB4729" w:rsidRDefault="00DB4729">
      <w:pPr>
        <w:pStyle w:val="Kommentartext"/>
      </w:pPr>
      <w:r>
        <w:rPr>
          <w:rStyle w:val="Kommentarzeichen"/>
        </w:rPr>
        <w:annotationRef/>
      </w:r>
      <w:r>
        <w:t>Expression?</w:t>
      </w:r>
    </w:p>
  </w:comment>
  <w:comment w:id="538" w:author="Kletzenbauer Petra" w:date="2016-01-24T08:51:00Z" w:initials="KP">
    <w:p w14:paraId="4065EBC0" w14:textId="31E51E97" w:rsidR="00DB4729" w:rsidRDefault="00DB4729">
      <w:pPr>
        <w:pStyle w:val="Kommentartext"/>
      </w:pPr>
      <w:r>
        <w:rPr>
          <w:rStyle w:val="Kommentarzeichen"/>
        </w:rPr>
        <w:annotationRef/>
      </w:r>
      <w:r>
        <w:t xml:space="preserve">Double l or?? </w:t>
      </w:r>
    </w:p>
  </w:comment>
  <w:comment w:id="569" w:author="Kletzenbauer Petra" w:date="2016-01-24T08:54:00Z" w:initials="KP">
    <w:p w14:paraId="001F15D9" w14:textId="48DE2C46" w:rsidR="00DB4729" w:rsidRDefault="00DB4729">
      <w:pPr>
        <w:pStyle w:val="Kommentartext"/>
      </w:pPr>
      <w:r>
        <w:rPr>
          <w:rStyle w:val="Kommentarzeichen"/>
        </w:rPr>
        <w:annotationRef/>
      </w:r>
      <w:r>
        <w:t>Do you also describe the process, the figure is fine but you should also elaborate on it!</w:t>
      </w:r>
    </w:p>
  </w:comment>
  <w:comment w:id="580" w:author="Kletzenbauer Petra" w:date="2016-01-24T08:55:00Z" w:initials="KP">
    <w:p w14:paraId="2FB2C784" w14:textId="37D5F22D" w:rsidR="00DB4729" w:rsidRDefault="00DB4729">
      <w:pPr>
        <w:pStyle w:val="Kommentartext"/>
      </w:pPr>
      <w:r>
        <w:rPr>
          <w:rStyle w:val="Kommentarzeichen"/>
        </w:rPr>
        <w:annotationRef/>
      </w:r>
      <w:r>
        <w:t>?</w:t>
      </w:r>
    </w:p>
  </w:comment>
  <w:comment w:id="593" w:author="Kletzenbauer Petra" w:date="2016-01-24T08:56:00Z" w:initials="KP">
    <w:p w14:paraId="25B8814A" w14:textId="12533DE0" w:rsidR="00DB4729" w:rsidRDefault="00DB4729">
      <w:pPr>
        <w:pStyle w:val="Kommentartext"/>
      </w:pPr>
      <w:r>
        <w:rPr>
          <w:rStyle w:val="Kommentarzeichen"/>
        </w:rPr>
        <w:annotationRef/>
      </w:r>
      <w:r>
        <w:t>?</w:t>
      </w:r>
    </w:p>
  </w:comment>
  <w:comment w:id="597" w:author="Kletzenbauer Petra" w:date="2016-01-24T09:01:00Z" w:initials="KP">
    <w:p w14:paraId="6BFB4CE8" w14:textId="14C5D4C4" w:rsidR="00DB4729" w:rsidRDefault="00DB4729">
      <w:pPr>
        <w:pStyle w:val="Kommentartext"/>
      </w:pPr>
      <w:r>
        <w:rPr>
          <w:rStyle w:val="Kommentarzeichen"/>
        </w:rPr>
        <w:annotationRef/>
      </w:r>
      <w:r>
        <w:t>??</w:t>
      </w:r>
    </w:p>
  </w:comment>
  <w:comment w:id="601" w:author="Kletzenbauer Petra" w:date="2016-01-24T09:02:00Z" w:initials="KP">
    <w:p w14:paraId="04800DEB" w14:textId="5AC86C48" w:rsidR="00DB4729" w:rsidRDefault="00DB4729">
      <w:pPr>
        <w:pStyle w:val="Kommentartext"/>
      </w:pPr>
      <w:r>
        <w:rPr>
          <w:rStyle w:val="Kommentarzeichen"/>
        </w:rPr>
        <w:annotationRef/>
      </w:r>
      <w:r>
        <w:t>??</w:t>
      </w:r>
    </w:p>
  </w:comment>
  <w:comment w:id="634" w:author="Kletzenbauer Petra" w:date="2016-01-24T09:03:00Z" w:initials="KP">
    <w:p w14:paraId="5EACCD2A" w14:textId="4DFABA61" w:rsidR="00DB4729" w:rsidRDefault="00DB4729">
      <w:pPr>
        <w:pStyle w:val="Kommentartext"/>
      </w:pPr>
      <w:r>
        <w:rPr>
          <w:rStyle w:val="Kommentarzeichen"/>
        </w:rPr>
        <w:annotationRef/>
      </w:r>
      <w:r>
        <w:t xml:space="preserve">No passive, please rewrite </w:t>
      </w:r>
    </w:p>
  </w:comment>
  <w:comment w:id="670" w:author="Kletzenbauer Petra" w:date="2016-01-24T09:05:00Z" w:initials="KP">
    <w:p w14:paraId="33FA2AAE" w14:textId="7CE63061" w:rsidR="00DB4729" w:rsidRDefault="00DB4729">
      <w:pPr>
        <w:pStyle w:val="Kommentartext"/>
      </w:pPr>
      <w:r>
        <w:rPr>
          <w:rStyle w:val="Kommentarzeichen"/>
        </w:rPr>
        <w:annotationRef/>
      </w:r>
      <w:r>
        <w:t>Source??</w:t>
      </w:r>
    </w:p>
  </w:comment>
  <w:comment w:id="692" w:author="Kletzenbauer Petra" w:date="2016-01-24T09:07:00Z" w:initials="KP">
    <w:p w14:paraId="2DE8DC94" w14:textId="40B8BA8E" w:rsidR="00DB4729" w:rsidRDefault="00DB4729">
      <w:pPr>
        <w:pStyle w:val="Kommentartext"/>
      </w:pPr>
      <w:r>
        <w:rPr>
          <w:rStyle w:val="Kommentarzeichen"/>
        </w:rPr>
        <w:annotationRef/>
      </w:r>
      <w:r>
        <w:t>?</w:t>
      </w:r>
    </w:p>
  </w:comment>
  <w:comment w:id="716" w:author="Kletzenbauer Petra" w:date="2016-01-24T09:10:00Z" w:initials="KP">
    <w:p w14:paraId="5FD7925F" w14:textId="513D8BF7" w:rsidR="00DB4729" w:rsidRDefault="00DB4729">
      <w:pPr>
        <w:pStyle w:val="Kommentartext"/>
      </w:pPr>
      <w:r>
        <w:rPr>
          <w:rStyle w:val="Kommentarzeichen"/>
        </w:rPr>
        <w:annotationRef/>
      </w:r>
      <w:r>
        <w: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B138B52" w15:done="0"/>
  <w15:commentEx w15:paraId="071D974C" w15:done="0"/>
  <w15:commentEx w15:paraId="4EA06F25" w15:done="0"/>
  <w15:commentEx w15:paraId="4F245642" w15:done="0"/>
  <w15:commentEx w15:paraId="7021730C" w15:done="0"/>
  <w15:commentEx w15:paraId="68D5A5AB" w15:done="0"/>
  <w15:commentEx w15:paraId="567B607B" w15:done="0"/>
  <w15:commentEx w15:paraId="12F72346" w15:done="0"/>
  <w15:commentEx w15:paraId="25D40AC0" w15:done="0"/>
  <w15:commentEx w15:paraId="0E5E8EF4" w15:done="0"/>
  <w15:commentEx w15:paraId="5140F23F" w15:done="0"/>
  <w15:commentEx w15:paraId="6336FB98" w15:done="0"/>
  <w15:commentEx w15:paraId="4065EBC0" w15:done="0"/>
  <w15:commentEx w15:paraId="001F15D9" w15:done="0"/>
  <w15:commentEx w15:paraId="2FB2C784" w15:done="0"/>
  <w15:commentEx w15:paraId="25B8814A" w15:done="0"/>
  <w15:commentEx w15:paraId="6BFB4CE8" w15:done="0"/>
  <w15:commentEx w15:paraId="04800DEB" w15:done="0"/>
  <w15:commentEx w15:paraId="5EACCD2A" w15:done="0"/>
  <w15:commentEx w15:paraId="33FA2AAE" w15:done="0"/>
  <w15:commentEx w15:paraId="2DE8DC94" w15:done="0"/>
  <w15:commentEx w15:paraId="5FD7925F"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7EADDA6" w14:textId="77777777" w:rsidR="00587C4D" w:rsidRDefault="00587C4D" w:rsidP="0079737E">
      <w:pPr>
        <w:spacing w:after="0" w:line="240" w:lineRule="auto"/>
      </w:pPr>
      <w:r>
        <w:separator/>
      </w:r>
    </w:p>
  </w:endnote>
  <w:endnote w:type="continuationSeparator" w:id="0">
    <w:p w14:paraId="4E920F88" w14:textId="77777777" w:rsidR="00587C4D" w:rsidRDefault="00587C4D" w:rsidP="007973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359E0B" w14:textId="77777777" w:rsidR="00DB4729" w:rsidRDefault="00DB4729" w:rsidP="0079737E">
    <w:pPr>
      <w:pStyle w:val="Fuzeile"/>
      <w:tabs>
        <w:tab w:val="clear" w:pos="4536"/>
        <w:tab w:val="clear" w:pos="9072"/>
        <w:tab w:val="center" w:pos="4111"/>
        <w:tab w:val="right" w:pos="8222"/>
      </w:tabs>
    </w:pPr>
    <w:r>
      <w:tab/>
    </w:r>
    <w:r>
      <w:tab/>
    </w:r>
    <w:r>
      <w:fldChar w:fldCharType="begin"/>
    </w:r>
    <w:r>
      <w:instrText>PAGE   \* MERGEFORMAT</w:instrText>
    </w:r>
    <w:r>
      <w:fldChar w:fldCharType="separate"/>
    </w:r>
    <w:r w:rsidR="00D54018" w:rsidRPr="00D54018">
      <w:rPr>
        <w:noProof/>
        <w:lang w:val="de-DE"/>
      </w:rPr>
      <w:t>31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55792BA" w14:textId="77777777" w:rsidR="00587C4D" w:rsidRDefault="00587C4D" w:rsidP="0079737E">
      <w:pPr>
        <w:spacing w:after="0" w:line="240" w:lineRule="auto"/>
      </w:pPr>
      <w:r>
        <w:separator/>
      </w:r>
    </w:p>
  </w:footnote>
  <w:footnote w:type="continuationSeparator" w:id="0">
    <w:p w14:paraId="2EF43643" w14:textId="77777777" w:rsidR="00587C4D" w:rsidRDefault="00587C4D" w:rsidP="0079737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CA04F6" w14:textId="77777777" w:rsidR="00DB4729" w:rsidRDefault="00DB4729" w:rsidP="0079737E">
    <w:pPr>
      <w:pStyle w:val="Kopfzeile"/>
      <w:jc w:val="center"/>
    </w:pPr>
    <w:r>
      <w:t>WebRTC</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184860"/>
    <w:multiLevelType w:val="multilevel"/>
    <w:tmpl w:val="0C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letzenbauer Petra">
    <w15:presenceInfo w15:providerId="AD" w15:userId="S-1-5-21-1200558626-1278744797-936725899-2884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grammar="clean"/>
  <w:trackRevisions/>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704A"/>
    <w:rsid w:val="0000083E"/>
    <w:rsid w:val="00000B89"/>
    <w:rsid w:val="00001D33"/>
    <w:rsid w:val="000108F3"/>
    <w:rsid w:val="00012DE0"/>
    <w:rsid w:val="000136F0"/>
    <w:rsid w:val="00014A4A"/>
    <w:rsid w:val="00026678"/>
    <w:rsid w:val="00033E5F"/>
    <w:rsid w:val="00044F24"/>
    <w:rsid w:val="00057AD5"/>
    <w:rsid w:val="00060F53"/>
    <w:rsid w:val="00061047"/>
    <w:rsid w:val="00061120"/>
    <w:rsid w:val="00066CF0"/>
    <w:rsid w:val="00070CC4"/>
    <w:rsid w:val="00083850"/>
    <w:rsid w:val="00087CF9"/>
    <w:rsid w:val="00091FB3"/>
    <w:rsid w:val="0009393F"/>
    <w:rsid w:val="000A126A"/>
    <w:rsid w:val="000A4E2C"/>
    <w:rsid w:val="000B297F"/>
    <w:rsid w:val="000B2A7B"/>
    <w:rsid w:val="000B520B"/>
    <w:rsid w:val="000B54FB"/>
    <w:rsid w:val="000C6683"/>
    <w:rsid w:val="000D785C"/>
    <w:rsid w:val="000E1D29"/>
    <w:rsid w:val="000E39A8"/>
    <w:rsid w:val="000E47D0"/>
    <w:rsid w:val="000E5EB6"/>
    <w:rsid w:val="000F3F26"/>
    <w:rsid w:val="000F5883"/>
    <w:rsid w:val="000F5CF3"/>
    <w:rsid w:val="000F61E9"/>
    <w:rsid w:val="00100E22"/>
    <w:rsid w:val="0010274E"/>
    <w:rsid w:val="00105B55"/>
    <w:rsid w:val="00107F2E"/>
    <w:rsid w:val="00110D90"/>
    <w:rsid w:val="00117179"/>
    <w:rsid w:val="0012143A"/>
    <w:rsid w:val="00123FE3"/>
    <w:rsid w:val="00124C5E"/>
    <w:rsid w:val="00125F49"/>
    <w:rsid w:val="00126EA7"/>
    <w:rsid w:val="0013269B"/>
    <w:rsid w:val="001338C6"/>
    <w:rsid w:val="001404CF"/>
    <w:rsid w:val="00141E97"/>
    <w:rsid w:val="00142227"/>
    <w:rsid w:val="0014363A"/>
    <w:rsid w:val="00153702"/>
    <w:rsid w:val="00163039"/>
    <w:rsid w:val="00165D28"/>
    <w:rsid w:val="00184242"/>
    <w:rsid w:val="00187D0A"/>
    <w:rsid w:val="001912A1"/>
    <w:rsid w:val="001928A0"/>
    <w:rsid w:val="00196E82"/>
    <w:rsid w:val="001A0A1E"/>
    <w:rsid w:val="001A1CC1"/>
    <w:rsid w:val="001A6077"/>
    <w:rsid w:val="001B0D6E"/>
    <w:rsid w:val="001B2B06"/>
    <w:rsid w:val="001B4B5B"/>
    <w:rsid w:val="001C0A47"/>
    <w:rsid w:val="001D0F95"/>
    <w:rsid w:val="001D1216"/>
    <w:rsid w:val="001E093C"/>
    <w:rsid w:val="001E2EA2"/>
    <w:rsid w:val="001E3A85"/>
    <w:rsid w:val="001E3C84"/>
    <w:rsid w:val="001E5E0E"/>
    <w:rsid w:val="001E6B37"/>
    <w:rsid w:val="002013AF"/>
    <w:rsid w:val="0020506B"/>
    <w:rsid w:val="00206D48"/>
    <w:rsid w:val="002126E2"/>
    <w:rsid w:val="002142A1"/>
    <w:rsid w:val="00224CA9"/>
    <w:rsid w:val="00224DA9"/>
    <w:rsid w:val="002347BA"/>
    <w:rsid w:val="002372D0"/>
    <w:rsid w:val="00245B8A"/>
    <w:rsid w:val="00246AE0"/>
    <w:rsid w:val="0025592E"/>
    <w:rsid w:val="00263AAF"/>
    <w:rsid w:val="002656CB"/>
    <w:rsid w:val="00266C4F"/>
    <w:rsid w:val="00274842"/>
    <w:rsid w:val="0028254A"/>
    <w:rsid w:val="0028369E"/>
    <w:rsid w:val="002847AF"/>
    <w:rsid w:val="00290C59"/>
    <w:rsid w:val="00294BB9"/>
    <w:rsid w:val="002A2FC0"/>
    <w:rsid w:val="002A31C9"/>
    <w:rsid w:val="002A473C"/>
    <w:rsid w:val="002B360D"/>
    <w:rsid w:val="002C1FCB"/>
    <w:rsid w:val="002C2A20"/>
    <w:rsid w:val="002C486B"/>
    <w:rsid w:val="002C547E"/>
    <w:rsid w:val="002D2BD5"/>
    <w:rsid w:val="002D31D9"/>
    <w:rsid w:val="002D48E3"/>
    <w:rsid w:val="002D54AF"/>
    <w:rsid w:val="002D5DA9"/>
    <w:rsid w:val="002D5FC2"/>
    <w:rsid w:val="002E01B5"/>
    <w:rsid w:val="002E4CD9"/>
    <w:rsid w:val="002E627A"/>
    <w:rsid w:val="002E765A"/>
    <w:rsid w:val="002F3DC9"/>
    <w:rsid w:val="00301EEE"/>
    <w:rsid w:val="00302FBF"/>
    <w:rsid w:val="0031284D"/>
    <w:rsid w:val="00315DF0"/>
    <w:rsid w:val="003212BA"/>
    <w:rsid w:val="003221D5"/>
    <w:rsid w:val="00324CB3"/>
    <w:rsid w:val="003250F3"/>
    <w:rsid w:val="00342F0D"/>
    <w:rsid w:val="00346E53"/>
    <w:rsid w:val="00353594"/>
    <w:rsid w:val="00355E1D"/>
    <w:rsid w:val="00357733"/>
    <w:rsid w:val="00361203"/>
    <w:rsid w:val="003631A8"/>
    <w:rsid w:val="003641BF"/>
    <w:rsid w:val="003657CC"/>
    <w:rsid w:val="00372655"/>
    <w:rsid w:val="0037391C"/>
    <w:rsid w:val="0039188F"/>
    <w:rsid w:val="00393C29"/>
    <w:rsid w:val="0039663F"/>
    <w:rsid w:val="003A14AF"/>
    <w:rsid w:val="003C050F"/>
    <w:rsid w:val="003C074E"/>
    <w:rsid w:val="003E3339"/>
    <w:rsid w:val="003E5F56"/>
    <w:rsid w:val="003E7797"/>
    <w:rsid w:val="003F189E"/>
    <w:rsid w:val="003F5806"/>
    <w:rsid w:val="00401411"/>
    <w:rsid w:val="0040379E"/>
    <w:rsid w:val="004131A8"/>
    <w:rsid w:val="00413DF7"/>
    <w:rsid w:val="00414742"/>
    <w:rsid w:val="00414ADE"/>
    <w:rsid w:val="00416B52"/>
    <w:rsid w:val="004179D1"/>
    <w:rsid w:val="00424F4C"/>
    <w:rsid w:val="00425F71"/>
    <w:rsid w:val="00427450"/>
    <w:rsid w:val="00430B67"/>
    <w:rsid w:val="00433BB5"/>
    <w:rsid w:val="004350DE"/>
    <w:rsid w:val="0044211D"/>
    <w:rsid w:val="00444E3F"/>
    <w:rsid w:val="004470C4"/>
    <w:rsid w:val="00447C7B"/>
    <w:rsid w:val="00453240"/>
    <w:rsid w:val="00453355"/>
    <w:rsid w:val="00455FA9"/>
    <w:rsid w:val="00461A77"/>
    <w:rsid w:val="0046274F"/>
    <w:rsid w:val="00463029"/>
    <w:rsid w:val="00464152"/>
    <w:rsid w:val="004662CD"/>
    <w:rsid w:val="004702B7"/>
    <w:rsid w:val="00471DD3"/>
    <w:rsid w:val="00483D2A"/>
    <w:rsid w:val="0049230E"/>
    <w:rsid w:val="004B452B"/>
    <w:rsid w:val="004B579F"/>
    <w:rsid w:val="004B5B82"/>
    <w:rsid w:val="004C5006"/>
    <w:rsid w:val="004D2D22"/>
    <w:rsid w:val="004D3C24"/>
    <w:rsid w:val="004E1B2E"/>
    <w:rsid w:val="004E41D8"/>
    <w:rsid w:val="004E47E8"/>
    <w:rsid w:val="004E6E67"/>
    <w:rsid w:val="004E6F86"/>
    <w:rsid w:val="004F0E86"/>
    <w:rsid w:val="004F0EA3"/>
    <w:rsid w:val="004F3F0B"/>
    <w:rsid w:val="004F7EB2"/>
    <w:rsid w:val="00502002"/>
    <w:rsid w:val="00506247"/>
    <w:rsid w:val="00510841"/>
    <w:rsid w:val="00512521"/>
    <w:rsid w:val="00513C9D"/>
    <w:rsid w:val="00521387"/>
    <w:rsid w:val="00522E33"/>
    <w:rsid w:val="00524A9F"/>
    <w:rsid w:val="00534A90"/>
    <w:rsid w:val="0054312E"/>
    <w:rsid w:val="005434E5"/>
    <w:rsid w:val="00546774"/>
    <w:rsid w:val="0055083A"/>
    <w:rsid w:val="005509A2"/>
    <w:rsid w:val="0055664F"/>
    <w:rsid w:val="005609A5"/>
    <w:rsid w:val="00565E4D"/>
    <w:rsid w:val="00565F17"/>
    <w:rsid w:val="00566527"/>
    <w:rsid w:val="005765B5"/>
    <w:rsid w:val="00585EE2"/>
    <w:rsid w:val="00587C4D"/>
    <w:rsid w:val="005916D8"/>
    <w:rsid w:val="00591A69"/>
    <w:rsid w:val="00596B8E"/>
    <w:rsid w:val="005A0CD1"/>
    <w:rsid w:val="005A36F1"/>
    <w:rsid w:val="005B003A"/>
    <w:rsid w:val="005B1632"/>
    <w:rsid w:val="005B757C"/>
    <w:rsid w:val="005C1AD0"/>
    <w:rsid w:val="005C2EF9"/>
    <w:rsid w:val="005C4FED"/>
    <w:rsid w:val="005C525E"/>
    <w:rsid w:val="005D1702"/>
    <w:rsid w:val="005D350E"/>
    <w:rsid w:val="005D3B34"/>
    <w:rsid w:val="005D5E10"/>
    <w:rsid w:val="005E3F2F"/>
    <w:rsid w:val="005E5D0C"/>
    <w:rsid w:val="005F2A16"/>
    <w:rsid w:val="005F7253"/>
    <w:rsid w:val="0060092B"/>
    <w:rsid w:val="00604E3C"/>
    <w:rsid w:val="00605BF4"/>
    <w:rsid w:val="006067DD"/>
    <w:rsid w:val="006103D6"/>
    <w:rsid w:val="00622F22"/>
    <w:rsid w:val="00642A2E"/>
    <w:rsid w:val="006437AE"/>
    <w:rsid w:val="00650508"/>
    <w:rsid w:val="00654585"/>
    <w:rsid w:val="0065571C"/>
    <w:rsid w:val="00656EF3"/>
    <w:rsid w:val="00660D11"/>
    <w:rsid w:val="00661168"/>
    <w:rsid w:val="00661609"/>
    <w:rsid w:val="0067129D"/>
    <w:rsid w:val="00674A87"/>
    <w:rsid w:val="006817E5"/>
    <w:rsid w:val="0068286E"/>
    <w:rsid w:val="00682C08"/>
    <w:rsid w:val="00687C93"/>
    <w:rsid w:val="0069244C"/>
    <w:rsid w:val="006A151C"/>
    <w:rsid w:val="006A41B5"/>
    <w:rsid w:val="006A5442"/>
    <w:rsid w:val="006B172A"/>
    <w:rsid w:val="006B280D"/>
    <w:rsid w:val="006C1C05"/>
    <w:rsid w:val="006D776E"/>
    <w:rsid w:val="006E1928"/>
    <w:rsid w:val="006F29C7"/>
    <w:rsid w:val="006F6A0F"/>
    <w:rsid w:val="00711E9C"/>
    <w:rsid w:val="007123E6"/>
    <w:rsid w:val="007234CC"/>
    <w:rsid w:val="00725817"/>
    <w:rsid w:val="00731558"/>
    <w:rsid w:val="00732F3C"/>
    <w:rsid w:val="00732F72"/>
    <w:rsid w:val="00734587"/>
    <w:rsid w:val="0074282E"/>
    <w:rsid w:val="007432F2"/>
    <w:rsid w:val="00743CCE"/>
    <w:rsid w:val="00745BD1"/>
    <w:rsid w:val="00750A08"/>
    <w:rsid w:val="00754AEB"/>
    <w:rsid w:val="0075530B"/>
    <w:rsid w:val="007635FB"/>
    <w:rsid w:val="00764E82"/>
    <w:rsid w:val="0077076B"/>
    <w:rsid w:val="00772A70"/>
    <w:rsid w:val="00777415"/>
    <w:rsid w:val="00783F79"/>
    <w:rsid w:val="00795FAB"/>
    <w:rsid w:val="0079737E"/>
    <w:rsid w:val="00797751"/>
    <w:rsid w:val="007A25C3"/>
    <w:rsid w:val="007A396C"/>
    <w:rsid w:val="007A40F7"/>
    <w:rsid w:val="007A5DF2"/>
    <w:rsid w:val="007B5285"/>
    <w:rsid w:val="007C0623"/>
    <w:rsid w:val="007C47F7"/>
    <w:rsid w:val="007C5F6B"/>
    <w:rsid w:val="007D38BC"/>
    <w:rsid w:val="007E332E"/>
    <w:rsid w:val="007E6164"/>
    <w:rsid w:val="00801C96"/>
    <w:rsid w:val="008025FD"/>
    <w:rsid w:val="00813BC6"/>
    <w:rsid w:val="00822BE3"/>
    <w:rsid w:val="00826105"/>
    <w:rsid w:val="00831B31"/>
    <w:rsid w:val="00835CDA"/>
    <w:rsid w:val="00837CBE"/>
    <w:rsid w:val="0084050F"/>
    <w:rsid w:val="0085036B"/>
    <w:rsid w:val="00856B2D"/>
    <w:rsid w:val="00862240"/>
    <w:rsid w:val="008626E9"/>
    <w:rsid w:val="00866C67"/>
    <w:rsid w:val="00871061"/>
    <w:rsid w:val="00874ADA"/>
    <w:rsid w:val="00874CD2"/>
    <w:rsid w:val="0087656D"/>
    <w:rsid w:val="008811A5"/>
    <w:rsid w:val="00886EE4"/>
    <w:rsid w:val="0089445B"/>
    <w:rsid w:val="008A1392"/>
    <w:rsid w:val="008A6A73"/>
    <w:rsid w:val="008A6B1F"/>
    <w:rsid w:val="008B1363"/>
    <w:rsid w:val="008B13AF"/>
    <w:rsid w:val="008B3E3C"/>
    <w:rsid w:val="008B5052"/>
    <w:rsid w:val="008C0420"/>
    <w:rsid w:val="008C0719"/>
    <w:rsid w:val="008C71E8"/>
    <w:rsid w:val="008D2B82"/>
    <w:rsid w:val="008D65FF"/>
    <w:rsid w:val="008E073B"/>
    <w:rsid w:val="008F291F"/>
    <w:rsid w:val="00902770"/>
    <w:rsid w:val="0090521C"/>
    <w:rsid w:val="009060E8"/>
    <w:rsid w:val="00906A90"/>
    <w:rsid w:val="00924F5F"/>
    <w:rsid w:val="00926A73"/>
    <w:rsid w:val="00926A8D"/>
    <w:rsid w:val="00927432"/>
    <w:rsid w:val="009337C4"/>
    <w:rsid w:val="00947851"/>
    <w:rsid w:val="00952972"/>
    <w:rsid w:val="00957706"/>
    <w:rsid w:val="00967C2C"/>
    <w:rsid w:val="00971A42"/>
    <w:rsid w:val="00972EF4"/>
    <w:rsid w:val="009754F8"/>
    <w:rsid w:val="00981D9A"/>
    <w:rsid w:val="00983227"/>
    <w:rsid w:val="009863C1"/>
    <w:rsid w:val="009924E8"/>
    <w:rsid w:val="009927FB"/>
    <w:rsid w:val="00995002"/>
    <w:rsid w:val="0099694E"/>
    <w:rsid w:val="009970B8"/>
    <w:rsid w:val="00997BF3"/>
    <w:rsid w:val="009A4CE7"/>
    <w:rsid w:val="009A77A5"/>
    <w:rsid w:val="009B217A"/>
    <w:rsid w:val="009C2EF1"/>
    <w:rsid w:val="009C376D"/>
    <w:rsid w:val="009D42E7"/>
    <w:rsid w:val="009E450F"/>
    <w:rsid w:val="00A047DA"/>
    <w:rsid w:val="00A06B81"/>
    <w:rsid w:val="00A14BF6"/>
    <w:rsid w:val="00A16E9D"/>
    <w:rsid w:val="00A202C0"/>
    <w:rsid w:val="00A20452"/>
    <w:rsid w:val="00A21E8C"/>
    <w:rsid w:val="00A3428B"/>
    <w:rsid w:val="00A35197"/>
    <w:rsid w:val="00A374FD"/>
    <w:rsid w:val="00A40077"/>
    <w:rsid w:val="00A42776"/>
    <w:rsid w:val="00A43764"/>
    <w:rsid w:val="00A44E01"/>
    <w:rsid w:val="00A50498"/>
    <w:rsid w:val="00A51949"/>
    <w:rsid w:val="00A640B2"/>
    <w:rsid w:val="00A6573D"/>
    <w:rsid w:val="00A677FB"/>
    <w:rsid w:val="00A71529"/>
    <w:rsid w:val="00A72607"/>
    <w:rsid w:val="00A7289F"/>
    <w:rsid w:val="00A86E88"/>
    <w:rsid w:val="00A92FED"/>
    <w:rsid w:val="00A9733F"/>
    <w:rsid w:val="00A97F3D"/>
    <w:rsid w:val="00AA68FC"/>
    <w:rsid w:val="00AB232E"/>
    <w:rsid w:val="00AB23D1"/>
    <w:rsid w:val="00AB294D"/>
    <w:rsid w:val="00AB6BA6"/>
    <w:rsid w:val="00AC10C0"/>
    <w:rsid w:val="00AC294C"/>
    <w:rsid w:val="00AC486F"/>
    <w:rsid w:val="00AD0247"/>
    <w:rsid w:val="00AD1833"/>
    <w:rsid w:val="00AD2010"/>
    <w:rsid w:val="00AD35D9"/>
    <w:rsid w:val="00AE11D9"/>
    <w:rsid w:val="00AE2456"/>
    <w:rsid w:val="00AE3B31"/>
    <w:rsid w:val="00AE76A8"/>
    <w:rsid w:val="00AF0BE3"/>
    <w:rsid w:val="00B000DC"/>
    <w:rsid w:val="00B0472B"/>
    <w:rsid w:val="00B048D4"/>
    <w:rsid w:val="00B0799D"/>
    <w:rsid w:val="00B111DB"/>
    <w:rsid w:val="00B12B6E"/>
    <w:rsid w:val="00B14C28"/>
    <w:rsid w:val="00B15F77"/>
    <w:rsid w:val="00B161EF"/>
    <w:rsid w:val="00B17A62"/>
    <w:rsid w:val="00B200F9"/>
    <w:rsid w:val="00B21FBA"/>
    <w:rsid w:val="00B26261"/>
    <w:rsid w:val="00B320AB"/>
    <w:rsid w:val="00B4140A"/>
    <w:rsid w:val="00B44D89"/>
    <w:rsid w:val="00B476AE"/>
    <w:rsid w:val="00B50355"/>
    <w:rsid w:val="00B556FA"/>
    <w:rsid w:val="00B57F76"/>
    <w:rsid w:val="00B724EC"/>
    <w:rsid w:val="00B848DB"/>
    <w:rsid w:val="00B90601"/>
    <w:rsid w:val="00B90857"/>
    <w:rsid w:val="00BA01BF"/>
    <w:rsid w:val="00BB2CCD"/>
    <w:rsid w:val="00BB548F"/>
    <w:rsid w:val="00BC20EF"/>
    <w:rsid w:val="00BC339F"/>
    <w:rsid w:val="00BD0384"/>
    <w:rsid w:val="00BD23CF"/>
    <w:rsid w:val="00BD7382"/>
    <w:rsid w:val="00BE3CEB"/>
    <w:rsid w:val="00BE5A05"/>
    <w:rsid w:val="00BE605E"/>
    <w:rsid w:val="00BF0576"/>
    <w:rsid w:val="00BF2369"/>
    <w:rsid w:val="00BF635C"/>
    <w:rsid w:val="00C01DEA"/>
    <w:rsid w:val="00C14BC4"/>
    <w:rsid w:val="00C15545"/>
    <w:rsid w:val="00C1593A"/>
    <w:rsid w:val="00C22115"/>
    <w:rsid w:val="00C3398A"/>
    <w:rsid w:val="00C35AE2"/>
    <w:rsid w:val="00C40E0D"/>
    <w:rsid w:val="00C507DD"/>
    <w:rsid w:val="00C511B1"/>
    <w:rsid w:val="00C5704A"/>
    <w:rsid w:val="00C62E45"/>
    <w:rsid w:val="00C778B9"/>
    <w:rsid w:val="00C8135D"/>
    <w:rsid w:val="00C85F55"/>
    <w:rsid w:val="00C8616D"/>
    <w:rsid w:val="00C875A8"/>
    <w:rsid w:val="00C903AA"/>
    <w:rsid w:val="00C911E8"/>
    <w:rsid w:val="00CA0349"/>
    <w:rsid w:val="00CA0EB5"/>
    <w:rsid w:val="00CA596C"/>
    <w:rsid w:val="00CC0037"/>
    <w:rsid w:val="00CC29EF"/>
    <w:rsid w:val="00CC3392"/>
    <w:rsid w:val="00CC5EF7"/>
    <w:rsid w:val="00CD4AF4"/>
    <w:rsid w:val="00CD5564"/>
    <w:rsid w:val="00CD6C84"/>
    <w:rsid w:val="00CE106F"/>
    <w:rsid w:val="00CE494B"/>
    <w:rsid w:val="00CE5EE8"/>
    <w:rsid w:val="00CF766B"/>
    <w:rsid w:val="00D00F07"/>
    <w:rsid w:val="00D01A5F"/>
    <w:rsid w:val="00D070EA"/>
    <w:rsid w:val="00D22C94"/>
    <w:rsid w:val="00D35980"/>
    <w:rsid w:val="00D35BC7"/>
    <w:rsid w:val="00D50482"/>
    <w:rsid w:val="00D51A8B"/>
    <w:rsid w:val="00D53EF2"/>
    <w:rsid w:val="00D54018"/>
    <w:rsid w:val="00D604BC"/>
    <w:rsid w:val="00D64D58"/>
    <w:rsid w:val="00D656F3"/>
    <w:rsid w:val="00D6793D"/>
    <w:rsid w:val="00D701C5"/>
    <w:rsid w:val="00D70FC1"/>
    <w:rsid w:val="00D719D3"/>
    <w:rsid w:val="00D71D97"/>
    <w:rsid w:val="00D736D2"/>
    <w:rsid w:val="00D74231"/>
    <w:rsid w:val="00D806B2"/>
    <w:rsid w:val="00D8221D"/>
    <w:rsid w:val="00D8778D"/>
    <w:rsid w:val="00D96390"/>
    <w:rsid w:val="00D966ED"/>
    <w:rsid w:val="00DA0B2B"/>
    <w:rsid w:val="00DA1DDE"/>
    <w:rsid w:val="00DA4D1F"/>
    <w:rsid w:val="00DB1763"/>
    <w:rsid w:val="00DB3473"/>
    <w:rsid w:val="00DB4729"/>
    <w:rsid w:val="00DB7E93"/>
    <w:rsid w:val="00DC55CB"/>
    <w:rsid w:val="00DD0CD2"/>
    <w:rsid w:val="00DD72B4"/>
    <w:rsid w:val="00DD7EE2"/>
    <w:rsid w:val="00DE334D"/>
    <w:rsid w:val="00DE6335"/>
    <w:rsid w:val="00DE7AD4"/>
    <w:rsid w:val="00DF37C3"/>
    <w:rsid w:val="00E03052"/>
    <w:rsid w:val="00E1170B"/>
    <w:rsid w:val="00E12442"/>
    <w:rsid w:val="00E161D9"/>
    <w:rsid w:val="00E20A88"/>
    <w:rsid w:val="00E219F5"/>
    <w:rsid w:val="00E2460B"/>
    <w:rsid w:val="00E25697"/>
    <w:rsid w:val="00E25E0C"/>
    <w:rsid w:val="00E323F9"/>
    <w:rsid w:val="00E325FD"/>
    <w:rsid w:val="00E3466C"/>
    <w:rsid w:val="00E40E7F"/>
    <w:rsid w:val="00E415A7"/>
    <w:rsid w:val="00E42F95"/>
    <w:rsid w:val="00E47325"/>
    <w:rsid w:val="00E4740D"/>
    <w:rsid w:val="00E53B60"/>
    <w:rsid w:val="00E565A3"/>
    <w:rsid w:val="00E57A9B"/>
    <w:rsid w:val="00E61139"/>
    <w:rsid w:val="00E63830"/>
    <w:rsid w:val="00E65C7A"/>
    <w:rsid w:val="00E714F0"/>
    <w:rsid w:val="00E76F68"/>
    <w:rsid w:val="00E80CD4"/>
    <w:rsid w:val="00E8393E"/>
    <w:rsid w:val="00E848C7"/>
    <w:rsid w:val="00E86116"/>
    <w:rsid w:val="00E86DB2"/>
    <w:rsid w:val="00E930DA"/>
    <w:rsid w:val="00E95112"/>
    <w:rsid w:val="00E95224"/>
    <w:rsid w:val="00EB63B5"/>
    <w:rsid w:val="00EB7D1B"/>
    <w:rsid w:val="00ED02C8"/>
    <w:rsid w:val="00ED3F40"/>
    <w:rsid w:val="00ED6380"/>
    <w:rsid w:val="00ED7306"/>
    <w:rsid w:val="00EE5C8E"/>
    <w:rsid w:val="00EE5E18"/>
    <w:rsid w:val="00EE5F11"/>
    <w:rsid w:val="00EF1467"/>
    <w:rsid w:val="00EF7E9C"/>
    <w:rsid w:val="00F00434"/>
    <w:rsid w:val="00F05A46"/>
    <w:rsid w:val="00F07C42"/>
    <w:rsid w:val="00F07F6B"/>
    <w:rsid w:val="00F10F96"/>
    <w:rsid w:val="00F14F97"/>
    <w:rsid w:val="00F15E98"/>
    <w:rsid w:val="00F164A1"/>
    <w:rsid w:val="00F172B4"/>
    <w:rsid w:val="00F172DC"/>
    <w:rsid w:val="00F23576"/>
    <w:rsid w:val="00F26DBC"/>
    <w:rsid w:val="00F34C37"/>
    <w:rsid w:val="00F360F2"/>
    <w:rsid w:val="00F368DC"/>
    <w:rsid w:val="00F53102"/>
    <w:rsid w:val="00F61C9A"/>
    <w:rsid w:val="00F63582"/>
    <w:rsid w:val="00F6487B"/>
    <w:rsid w:val="00F66868"/>
    <w:rsid w:val="00F67543"/>
    <w:rsid w:val="00F70548"/>
    <w:rsid w:val="00F70EF2"/>
    <w:rsid w:val="00F7203C"/>
    <w:rsid w:val="00F77F47"/>
    <w:rsid w:val="00F82699"/>
    <w:rsid w:val="00F86AB1"/>
    <w:rsid w:val="00F90C03"/>
    <w:rsid w:val="00F949DB"/>
    <w:rsid w:val="00FA4C9A"/>
    <w:rsid w:val="00FA6EE9"/>
    <w:rsid w:val="00FB1E1D"/>
    <w:rsid w:val="00FB39FA"/>
    <w:rsid w:val="00FB49ED"/>
    <w:rsid w:val="00FC08C3"/>
    <w:rsid w:val="00FC44A0"/>
    <w:rsid w:val="00FC75AB"/>
    <w:rsid w:val="00FC78F7"/>
    <w:rsid w:val="00FD59E2"/>
    <w:rsid w:val="00FD7327"/>
    <w:rsid w:val="00FD7F84"/>
    <w:rsid w:val="00FE092B"/>
    <w:rsid w:val="00FE3CF4"/>
    <w:rsid w:val="00FE4791"/>
    <w:rsid w:val="00FF13F1"/>
    <w:rsid w:val="00FF279A"/>
    <w:rsid w:val="00FF6F83"/>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3022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F7203C"/>
    <w:pPr>
      <w:spacing w:line="360" w:lineRule="auto"/>
    </w:pPr>
    <w:rPr>
      <w:rFonts w:ascii="Arial" w:hAnsi="Arial"/>
      <w:lang w:val="en-GB"/>
    </w:rPr>
  </w:style>
  <w:style w:type="paragraph" w:styleId="berschrift1">
    <w:name w:val="heading 1"/>
    <w:basedOn w:val="Standard"/>
    <w:next w:val="Standard"/>
    <w:link w:val="berschrift1Zchn"/>
    <w:uiPriority w:val="9"/>
    <w:qFormat/>
    <w:rsid w:val="002E627A"/>
    <w:pPr>
      <w:keepNext/>
      <w:keepLines/>
      <w:numPr>
        <w:numId w:val="1"/>
      </w:numPr>
      <w:spacing w:before="480" w:after="0"/>
      <w:outlineLvl w:val="0"/>
    </w:pPr>
    <w:rPr>
      <w:rFonts w:eastAsiaTheme="majorEastAsia" w:cstheme="majorBidi"/>
      <w:b/>
      <w:bCs/>
      <w:sz w:val="28"/>
      <w:szCs w:val="28"/>
    </w:rPr>
  </w:style>
  <w:style w:type="paragraph" w:styleId="berschrift2">
    <w:name w:val="heading 2"/>
    <w:basedOn w:val="Standard"/>
    <w:next w:val="Standard"/>
    <w:link w:val="berschrift2Zchn"/>
    <w:uiPriority w:val="9"/>
    <w:unhideWhenUsed/>
    <w:qFormat/>
    <w:rsid w:val="002E627A"/>
    <w:pPr>
      <w:keepNext/>
      <w:keepLines/>
      <w:numPr>
        <w:ilvl w:val="1"/>
        <w:numId w:val="1"/>
      </w:numPr>
      <w:spacing w:before="200" w:after="0"/>
      <w:outlineLvl w:val="1"/>
    </w:pPr>
    <w:rPr>
      <w:rFonts w:eastAsiaTheme="majorEastAsia" w:cstheme="majorBidi"/>
      <w:b/>
      <w:bCs/>
      <w:sz w:val="26"/>
      <w:szCs w:val="26"/>
    </w:rPr>
  </w:style>
  <w:style w:type="paragraph" w:styleId="berschrift3">
    <w:name w:val="heading 3"/>
    <w:basedOn w:val="Standard"/>
    <w:next w:val="Standard"/>
    <w:link w:val="berschrift3Zchn"/>
    <w:uiPriority w:val="9"/>
    <w:unhideWhenUsed/>
    <w:qFormat/>
    <w:rsid w:val="002E627A"/>
    <w:pPr>
      <w:keepNext/>
      <w:keepLines/>
      <w:numPr>
        <w:ilvl w:val="2"/>
        <w:numId w:val="1"/>
      </w:numPr>
      <w:spacing w:before="200" w:after="0"/>
      <w:outlineLvl w:val="2"/>
    </w:pPr>
    <w:rPr>
      <w:rFonts w:eastAsiaTheme="majorEastAsia" w:cstheme="majorBidi"/>
      <w:b/>
      <w:bCs/>
    </w:rPr>
  </w:style>
  <w:style w:type="paragraph" w:styleId="berschrift4">
    <w:name w:val="heading 4"/>
    <w:basedOn w:val="Standard"/>
    <w:next w:val="Standard"/>
    <w:link w:val="berschrift4Zchn"/>
    <w:uiPriority w:val="9"/>
    <w:semiHidden/>
    <w:unhideWhenUsed/>
    <w:qFormat/>
    <w:rsid w:val="002E627A"/>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2E627A"/>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2E627A"/>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2E627A"/>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2E627A"/>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2E627A"/>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E627A"/>
    <w:rPr>
      <w:rFonts w:ascii="Arial" w:eastAsiaTheme="majorEastAsia" w:hAnsi="Arial" w:cstheme="majorBidi"/>
      <w:b/>
      <w:bCs/>
      <w:sz w:val="28"/>
      <w:szCs w:val="28"/>
    </w:rPr>
  </w:style>
  <w:style w:type="character" w:customStyle="1" w:styleId="berschrift2Zchn">
    <w:name w:val="Überschrift 2 Zchn"/>
    <w:basedOn w:val="Absatz-Standardschriftart"/>
    <w:link w:val="berschrift2"/>
    <w:uiPriority w:val="9"/>
    <w:rsid w:val="002E627A"/>
    <w:rPr>
      <w:rFonts w:ascii="Arial" w:eastAsiaTheme="majorEastAsia" w:hAnsi="Arial" w:cstheme="majorBidi"/>
      <w:b/>
      <w:bCs/>
      <w:sz w:val="26"/>
      <w:szCs w:val="26"/>
    </w:rPr>
  </w:style>
  <w:style w:type="character" w:customStyle="1" w:styleId="berschrift3Zchn">
    <w:name w:val="Überschrift 3 Zchn"/>
    <w:basedOn w:val="Absatz-Standardschriftart"/>
    <w:link w:val="berschrift3"/>
    <w:uiPriority w:val="9"/>
    <w:rsid w:val="002E627A"/>
    <w:rPr>
      <w:rFonts w:ascii="Arial" w:eastAsiaTheme="majorEastAsia" w:hAnsi="Arial" w:cstheme="majorBidi"/>
      <w:b/>
      <w:bCs/>
    </w:rPr>
  </w:style>
  <w:style w:type="character" w:customStyle="1" w:styleId="berschrift4Zchn">
    <w:name w:val="Überschrift 4 Zchn"/>
    <w:basedOn w:val="Absatz-Standardschriftart"/>
    <w:link w:val="berschrift4"/>
    <w:uiPriority w:val="9"/>
    <w:semiHidden/>
    <w:rsid w:val="002E627A"/>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2E627A"/>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2E627A"/>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2E627A"/>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2E627A"/>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2E627A"/>
    <w:rPr>
      <w:rFonts w:asciiTheme="majorHAnsi" w:eastAsiaTheme="majorEastAsia" w:hAnsiTheme="majorHAnsi" w:cstheme="majorBidi"/>
      <w:i/>
      <w:iCs/>
      <w:color w:val="404040" w:themeColor="text1" w:themeTint="BF"/>
      <w:sz w:val="20"/>
      <w:szCs w:val="20"/>
    </w:rPr>
  </w:style>
  <w:style w:type="paragraph" w:customStyle="1" w:styleId="berschriftohneNummerierung">
    <w:name w:val="Überschrift ohne Nummerierung"/>
    <w:basedOn w:val="Standard"/>
    <w:next w:val="berschrift1"/>
    <w:link w:val="berschriftohneNummerierungZchn"/>
    <w:qFormat/>
    <w:rsid w:val="008626E9"/>
    <w:pPr>
      <w:tabs>
        <w:tab w:val="right" w:pos="8222"/>
      </w:tabs>
      <w:spacing w:before="480" w:after="0"/>
      <w:contextualSpacing/>
    </w:pPr>
    <w:rPr>
      <w:b/>
      <w:sz w:val="28"/>
      <w:szCs w:val="28"/>
    </w:rPr>
  </w:style>
  <w:style w:type="paragraph" w:styleId="Inhaltsverzeichnisberschrift">
    <w:name w:val="TOC Heading"/>
    <w:basedOn w:val="berschrift1"/>
    <w:next w:val="Standard"/>
    <w:uiPriority w:val="39"/>
    <w:semiHidden/>
    <w:unhideWhenUsed/>
    <w:qFormat/>
    <w:rsid w:val="008626E9"/>
    <w:pPr>
      <w:numPr>
        <w:numId w:val="0"/>
      </w:numPr>
      <w:spacing w:line="276" w:lineRule="auto"/>
      <w:outlineLvl w:val="9"/>
    </w:pPr>
    <w:rPr>
      <w:rFonts w:asciiTheme="majorHAnsi" w:hAnsiTheme="majorHAnsi"/>
      <w:color w:val="365F91" w:themeColor="accent1" w:themeShade="BF"/>
      <w:lang w:eastAsia="de-AT"/>
    </w:rPr>
  </w:style>
  <w:style w:type="character" w:customStyle="1" w:styleId="berschriftohneNummerierungZchn">
    <w:name w:val="Überschrift ohne Nummerierung Zchn"/>
    <w:basedOn w:val="Absatz-Standardschriftart"/>
    <w:link w:val="berschriftohneNummerierung"/>
    <w:rsid w:val="008626E9"/>
    <w:rPr>
      <w:rFonts w:ascii="Arial" w:hAnsi="Arial"/>
      <w:b/>
      <w:sz w:val="28"/>
      <w:szCs w:val="28"/>
    </w:rPr>
  </w:style>
  <w:style w:type="paragraph" w:styleId="Verzeichnis1">
    <w:name w:val="toc 1"/>
    <w:basedOn w:val="Standard"/>
    <w:next w:val="Standard"/>
    <w:autoRedefine/>
    <w:uiPriority w:val="39"/>
    <w:unhideWhenUsed/>
    <w:qFormat/>
    <w:rsid w:val="008626E9"/>
    <w:pPr>
      <w:spacing w:after="100"/>
    </w:pPr>
  </w:style>
  <w:style w:type="paragraph" w:styleId="Verzeichnis2">
    <w:name w:val="toc 2"/>
    <w:basedOn w:val="Standard"/>
    <w:next w:val="Standard"/>
    <w:autoRedefine/>
    <w:uiPriority w:val="39"/>
    <w:unhideWhenUsed/>
    <w:qFormat/>
    <w:rsid w:val="008626E9"/>
    <w:pPr>
      <w:spacing w:after="100"/>
      <w:ind w:left="220"/>
    </w:pPr>
  </w:style>
  <w:style w:type="character" w:styleId="Hyperlink">
    <w:name w:val="Hyperlink"/>
    <w:basedOn w:val="Absatz-Standardschriftart"/>
    <w:uiPriority w:val="99"/>
    <w:unhideWhenUsed/>
    <w:rsid w:val="008626E9"/>
    <w:rPr>
      <w:color w:val="0000FF" w:themeColor="hyperlink"/>
      <w:u w:val="single"/>
    </w:rPr>
  </w:style>
  <w:style w:type="paragraph" w:styleId="Sprechblasentext">
    <w:name w:val="Balloon Text"/>
    <w:basedOn w:val="Standard"/>
    <w:link w:val="SprechblasentextZchn"/>
    <w:uiPriority w:val="99"/>
    <w:semiHidden/>
    <w:unhideWhenUsed/>
    <w:rsid w:val="008626E9"/>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626E9"/>
    <w:rPr>
      <w:rFonts w:ascii="Tahoma" w:hAnsi="Tahoma" w:cs="Tahoma"/>
      <w:sz w:val="16"/>
      <w:szCs w:val="16"/>
    </w:rPr>
  </w:style>
  <w:style w:type="paragraph" w:styleId="Verzeichnis3">
    <w:name w:val="toc 3"/>
    <w:basedOn w:val="Standard"/>
    <w:next w:val="Standard"/>
    <w:autoRedefine/>
    <w:uiPriority w:val="39"/>
    <w:unhideWhenUsed/>
    <w:qFormat/>
    <w:rsid w:val="00BE3CEB"/>
    <w:pPr>
      <w:spacing w:after="100" w:line="276" w:lineRule="auto"/>
      <w:ind w:left="440"/>
    </w:pPr>
    <w:rPr>
      <w:rFonts w:asciiTheme="minorHAnsi" w:eastAsiaTheme="minorEastAsia" w:hAnsiTheme="minorHAnsi"/>
      <w:lang w:eastAsia="de-AT"/>
    </w:rPr>
  </w:style>
  <w:style w:type="paragraph" w:styleId="Kopfzeile">
    <w:name w:val="header"/>
    <w:basedOn w:val="Standard"/>
    <w:link w:val="KopfzeileZchn"/>
    <w:uiPriority w:val="99"/>
    <w:unhideWhenUsed/>
    <w:rsid w:val="0079737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9737E"/>
    <w:rPr>
      <w:rFonts w:ascii="Arial" w:hAnsi="Arial"/>
    </w:rPr>
  </w:style>
  <w:style w:type="paragraph" w:styleId="Fuzeile">
    <w:name w:val="footer"/>
    <w:basedOn w:val="Standard"/>
    <w:link w:val="FuzeileZchn"/>
    <w:uiPriority w:val="99"/>
    <w:unhideWhenUsed/>
    <w:rsid w:val="0079737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9737E"/>
    <w:rPr>
      <w:rFonts w:ascii="Arial" w:hAnsi="Arial"/>
    </w:rPr>
  </w:style>
  <w:style w:type="paragraph" w:styleId="Beschriftung">
    <w:name w:val="caption"/>
    <w:basedOn w:val="Standard"/>
    <w:next w:val="Standard"/>
    <w:uiPriority w:val="35"/>
    <w:unhideWhenUsed/>
    <w:qFormat/>
    <w:rsid w:val="00EB7D1B"/>
    <w:pPr>
      <w:spacing w:line="240" w:lineRule="auto"/>
    </w:pPr>
    <w:rPr>
      <w:b/>
      <w:bCs/>
      <w:color w:val="4F81BD" w:themeColor="accent1"/>
      <w:sz w:val="18"/>
      <w:szCs w:val="18"/>
    </w:rPr>
  </w:style>
  <w:style w:type="paragraph" w:styleId="Abbildungsverzeichnis">
    <w:name w:val="table of figures"/>
    <w:basedOn w:val="Standard"/>
    <w:next w:val="Standard"/>
    <w:uiPriority w:val="99"/>
    <w:unhideWhenUsed/>
    <w:rsid w:val="00EB7D1B"/>
    <w:pPr>
      <w:spacing w:after="0"/>
    </w:pPr>
  </w:style>
  <w:style w:type="paragraph" w:customStyle="1" w:styleId="Code">
    <w:name w:val="Code"/>
    <w:basedOn w:val="Standard"/>
    <w:link w:val="CodeZchn"/>
    <w:qFormat/>
    <w:rsid w:val="00E12442"/>
    <w:pPr>
      <w:ind w:left="284"/>
      <w:contextualSpacing/>
    </w:pPr>
    <w:rPr>
      <w:rFonts w:ascii="Lucida Console" w:hAnsi="Lucida Console"/>
      <w:sz w:val="18"/>
      <w:szCs w:val="18"/>
    </w:rPr>
  </w:style>
  <w:style w:type="character" w:customStyle="1" w:styleId="CodeZchn">
    <w:name w:val="Code Zchn"/>
    <w:basedOn w:val="Absatz-Standardschriftart"/>
    <w:link w:val="Code"/>
    <w:rsid w:val="00E12442"/>
    <w:rPr>
      <w:rFonts w:ascii="Lucida Console" w:hAnsi="Lucida Console"/>
      <w:sz w:val="18"/>
      <w:szCs w:val="18"/>
    </w:rPr>
  </w:style>
  <w:style w:type="character" w:styleId="Kommentarzeichen">
    <w:name w:val="annotation reference"/>
    <w:basedOn w:val="Absatz-Standardschriftart"/>
    <w:uiPriority w:val="99"/>
    <w:semiHidden/>
    <w:unhideWhenUsed/>
    <w:rsid w:val="00521387"/>
    <w:rPr>
      <w:sz w:val="16"/>
      <w:szCs w:val="16"/>
    </w:rPr>
  </w:style>
  <w:style w:type="paragraph" w:styleId="Kommentartext">
    <w:name w:val="annotation text"/>
    <w:basedOn w:val="Standard"/>
    <w:link w:val="KommentartextZchn"/>
    <w:uiPriority w:val="99"/>
    <w:semiHidden/>
    <w:unhideWhenUsed/>
    <w:rsid w:val="00521387"/>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521387"/>
    <w:rPr>
      <w:rFonts w:ascii="Arial" w:hAnsi="Arial"/>
      <w:sz w:val="20"/>
      <w:szCs w:val="20"/>
      <w:lang w:val="en-GB"/>
    </w:rPr>
  </w:style>
  <w:style w:type="paragraph" w:styleId="Kommentarthema">
    <w:name w:val="annotation subject"/>
    <w:basedOn w:val="Kommentartext"/>
    <w:next w:val="Kommentartext"/>
    <w:link w:val="KommentarthemaZchn"/>
    <w:uiPriority w:val="99"/>
    <w:semiHidden/>
    <w:unhideWhenUsed/>
    <w:rsid w:val="00521387"/>
    <w:rPr>
      <w:b/>
      <w:bCs/>
    </w:rPr>
  </w:style>
  <w:style w:type="character" w:customStyle="1" w:styleId="KommentarthemaZchn">
    <w:name w:val="Kommentarthema Zchn"/>
    <w:basedOn w:val="KommentartextZchn"/>
    <w:link w:val="Kommentarthema"/>
    <w:uiPriority w:val="99"/>
    <w:semiHidden/>
    <w:rsid w:val="00521387"/>
    <w:rPr>
      <w:rFonts w:ascii="Arial" w:hAnsi="Arial"/>
      <w:b/>
      <w:bCs/>
      <w:sz w:val="20"/>
      <w:szCs w:val="20"/>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F7203C"/>
    <w:pPr>
      <w:spacing w:line="360" w:lineRule="auto"/>
    </w:pPr>
    <w:rPr>
      <w:rFonts w:ascii="Arial" w:hAnsi="Arial"/>
      <w:lang w:val="en-GB"/>
    </w:rPr>
  </w:style>
  <w:style w:type="paragraph" w:styleId="berschrift1">
    <w:name w:val="heading 1"/>
    <w:basedOn w:val="Standard"/>
    <w:next w:val="Standard"/>
    <w:link w:val="berschrift1Zchn"/>
    <w:uiPriority w:val="9"/>
    <w:qFormat/>
    <w:rsid w:val="002E627A"/>
    <w:pPr>
      <w:keepNext/>
      <w:keepLines/>
      <w:numPr>
        <w:numId w:val="1"/>
      </w:numPr>
      <w:spacing w:before="480" w:after="0"/>
      <w:outlineLvl w:val="0"/>
    </w:pPr>
    <w:rPr>
      <w:rFonts w:eastAsiaTheme="majorEastAsia" w:cstheme="majorBidi"/>
      <w:b/>
      <w:bCs/>
      <w:sz w:val="28"/>
      <w:szCs w:val="28"/>
    </w:rPr>
  </w:style>
  <w:style w:type="paragraph" w:styleId="berschrift2">
    <w:name w:val="heading 2"/>
    <w:basedOn w:val="Standard"/>
    <w:next w:val="Standard"/>
    <w:link w:val="berschrift2Zchn"/>
    <w:uiPriority w:val="9"/>
    <w:unhideWhenUsed/>
    <w:qFormat/>
    <w:rsid w:val="002E627A"/>
    <w:pPr>
      <w:keepNext/>
      <w:keepLines/>
      <w:numPr>
        <w:ilvl w:val="1"/>
        <w:numId w:val="1"/>
      </w:numPr>
      <w:spacing w:before="200" w:after="0"/>
      <w:outlineLvl w:val="1"/>
    </w:pPr>
    <w:rPr>
      <w:rFonts w:eastAsiaTheme="majorEastAsia" w:cstheme="majorBidi"/>
      <w:b/>
      <w:bCs/>
      <w:sz w:val="26"/>
      <w:szCs w:val="26"/>
    </w:rPr>
  </w:style>
  <w:style w:type="paragraph" w:styleId="berschrift3">
    <w:name w:val="heading 3"/>
    <w:basedOn w:val="Standard"/>
    <w:next w:val="Standard"/>
    <w:link w:val="berschrift3Zchn"/>
    <w:uiPriority w:val="9"/>
    <w:unhideWhenUsed/>
    <w:qFormat/>
    <w:rsid w:val="002E627A"/>
    <w:pPr>
      <w:keepNext/>
      <w:keepLines/>
      <w:numPr>
        <w:ilvl w:val="2"/>
        <w:numId w:val="1"/>
      </w:numPr>
      <w:spacing w:before="200" w:after="0"/>
      <w:outlineLvl w:val="2"/>
    </w:pPr>
    <w:rPr>
      <w:rFonts w:eastAsiaTheme="majorEastAsia" w:cstheme="majorBidi"/>
      <w:b/>
      <w:bCs/>
    </w:rPr>
  </w:style>
  <w:style w:type="paragraph" w:styleId="berschrift4">
    <w:name w:val="heading 4"/>
    <w:basedOn w:val="Standard"/>
    <w:next w:val="Standard"/>
    <w:link w:val="berschrift4Zchn"/>
    <w:uiPriority w:val="9"/>
    <w:semiHidden/>
    <w:unhideWhenUsed/>
    <w:qFormat/>
    <w:rsid w:val="002E627A"/>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2E627A"/>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2E627A"/>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2E627A"/>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2E627A"/>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2E627A"/>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E627A"/>
    <w:rPr>
      <w:rFonts w:ascii="Arial" w:eastAsiaTheme="majorEastAsia" w:hAnsi="Arial" w:cstheme="majorBidi"/>
      <w:b/>
      <w:bCs/>
      <w:sz w:val="28"/>
      <w:szCs w:val="28"/>
    </w:rPr>
  </w:style>
  <w:style w:type="character" w:customStyle="1" w:styleId="berschrift2Zchn">
    <w:name w:val="Überschrift 2 Zchn"/>
    <w:basedOn w:val="Absatz-Standardschriftart"/>
    <w:link w:val="berschrift2"/>
    <w:uiPriority w:val="9"/>
    <w:rsid w:val="002E627A"/>
    <w:rPr>
      <w:rFonts w:ascii="Arial" w:eastAsiaTheme="majorEastAsia" w:hAnsi="Arial" w:cstheme="majorBidi"/>
      <w:b/>
      <w:bCs/>
      <w:sz w:val="26"/>
      <w:szCs w:val="26"/>
    </w:rPr>
  </w:style>
  <w:style w:type="character" w:customStyle="1" w:styleId="berschrift3Zchn">
    <w:name w:val="Überschrift 3 Zchn"/>
    <w:basedOn w:val="Absatz-Standardschriftart"/>
    <w:link w:val="berschrift3"/>
    <w:uiPriority w:val="9"/>
    <w:rsid w:val="002E627A"/>
    <w:rPr>
      <w:rFonts w:ascii="Arial" w:eastAsiaTheme="majorEastAsia" w:hAnsi="Arial" w:cstheme="majorBidi"/>
      <w:b/>
      <w:bCs/>
    </w:rPr>
  </w:style>
  <w:style w:type="character" w:customStyle="1" w:styleId="berschrift4Zchn">
    <w:name w:val="Überschrift 4 Zchn"/>
    <w:basedOn w:val="Absatz-Standardschriftart"/>
    <w:link w:val="berschrift4"/>
    <w:uiPriority w:val="9"/>
    <w:semiHidden/>
    <w:rsid w:val="002E627A"/>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2E627A"/>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2E627A"/>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2E627A"/>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2E627A"/>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2E627A"/>
    <w:rPr>
      <w:rFonts w:asciiTheme="majorHAnsi" w:eastAsiaTheme="majorEastAsia" w:hAnsiTheme="majorHAnsi" w:cstheme="majorBidi"/>
      <w:i/>
      <w:iCs/>
      <w:color w:val="404040" w:themeColor="text1" w:themeTint="BF"/>
      <w:sz w:val="20"/>
      <w:szCs w:val="20"/>
    </w:rPr>
  </w:style>
  <w:style w:type="paragraph" w:customStyle="1" w:styleId="berschriftohneNummerierung">
    <w:name w:val="Überschrift ohne Nummerierung"/>
    <w:basedOn w:val="Standard"/>
    <w:next w:val="berschrift1"/>
    <w:link w:val="berschriftohneNummerierungZchn"/>
    <w:qFormat/>
    <w:rsid w:val="008626E9"/>
    <w:pPr>
      <w:tabs>
        <w:tab w:val="right" w:pos="8222"/>
      </w:tabs>
      <w:spacing w:before="480" w:after="0"/>
      <w:contextualSpacing/>
    </w:pPr>
    <w:rPr>
      <w:b/>
      <w:sz w:val="28"/>
      <w:szCs w:val="28"/>
    </w:rPr>
  </w:style>
  <w:style w:type="paragraph" w:styleId="Inhaltsverzeichnisberschrift">
    <w:name w:val="TOC Heading"/>
    <w:basedOn w:val="berschrift1"/>
    <w:next w:val="Standard"/>
    <w:uiPriority w:val="39"/>
    <w:semiHidden/>
    <w:unhideWhenUsed/>
    <w:qFormat/>
    <w:rsid w:val="008626E9"/>
    <w:pPr>
      <w:numPr>
        <w:numId w:val="0"/>
      </w:numPr>
      <w:spacing w:line="276" w:lineRule="auto"/>
      <w:outlineLvl w:val="9"/>
    </w:pPr>
    <w:rPr>
      <w:rFonts w:asciiTheme="majorHAnsi" w:hAnsiTheme="majorHAnsi"/>
      <w:color w:val="365F91" w:themeColor="accent1" w:themeShade="BF"/>
      <w:lang w:eastAsia="de-AT"/>
    </w:rPr>
  </w:style>
  <w:style w:type="character" w:customStyle="1" w:styleId="berschriftohneNummerierungZchn">
    <w:name w:val="Überschrift ohne Nummerierung Zchn"/>
    <w:basedOn w:val="Absatz-Standardschriftart"/>
    <w:link w:val="berschriftohneNummerierung"/>
    <w:rsid w:val="008626E9"/>
    <w:rPr>
      <w:rFonts w:ascii="Arial" w:hAnsi="Arial"/>
      <w:b/>
      <w:sz w:val="28"/>
      <w:szCs w:val="28"/>
    </w:rPr>
  </w:style>
  <w:style w:type="paragraph" w:styleId="Verzeichnis1">
    <w:name w:val="toc 1"/>
    <w:basedOn w:val="Standard"/>
    <w:next w:val="Standard"/>
    <w:autoRedefine/>
    <w:uiPriority w:val="39"/>
    <w:unhideWhenUsed/>
    <w:qFormat/>
    <w:rsid w:val="008626E9"/>
    <w:pPr>
      <w:spacing w:after="100"/>
    </w:pPr>
  </w:style>
  <w:style w:type="paragraph" w:styleId="Verzeichnis2">
    <w:name w:val="toc 2"/>
    <w:basedOn w:val="Standard"/>
    <w:next w:val="Standard"/>
    <w:autoRedefine/>
    <w:uiPriority w:val="39"/>
    <w:unhideWhenUsed/>
    <w:qFormat/>
    <w:rsid w:val="008626E9"/>
    <w:pPr>
      <w:spacing w:after="100"/>
      <w:ind w:left="220"/>
    </w:pPr>
  </w:style>
  <w:style w:type="character" w:styleId="Hyperlink">
    <w:name w:val="Hyperlink"/>
    <w:basedOn w:val="Absatz-Standardschriftart"/>
    <w:uiPriority w:val="99"/>
    <w:unhideWhenUsed/>
    <w:rsid w:val="008626E9"/>
    <w:rPr>
      <w:color w:val="0000FF" w:themeColor="hyperlink"/>
      <w:u w:val="single"/>
    </w:rPr>
  </w:style>
  <w:style w:type="paragraph" w:styleId="Sprechblasentext">
    <w:name w:val="Balloon Text"/>
    <w:basedOn w:val="Standard"/>
    <w:link w:val="SprechblasentextZchn"/>
    <w:uiPriority w:val="99"/>
    <w:semiHidden/>
    <w:unhideWhenUsed/>
    <w:rsid w:val="008626E9"/>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626E9"/>
    <w:rPr>
      <w:rFonts w:ascii="Tahoma" w:hAnsi="Tahoma" w:cs="Tahoma"/>
      <w:sz w:val="16"/>
      <w:szCs w:val="16"/>
    </w:rPr>
  </w:style>
  <w:style w:type="paragraph" w:styleId="Verzeichnis3">
    <w:name w:val="toc 3"/>
    <w:basedOn w:val="Standard"/>
    <w:next w:val="Standard"/>
    <w:autoRedefine/>
    <w:uiPriority w:val="39"/>
    <w:unhideWhenUsed/>
    <w:qFormat/>
    <w:rsid w:val="00BE3CEB"/>
    <w:pPr>
      <w:spacing w:after="100" w:line="276" w:lineRule="auto"/>
      <w:ind w:left="440"/>
    </w:pPr>
    <w:rPr>
      <w:rFonts w:asciiTheme="minorHAnsi" w:eastAsiaTheme="minorEastAsia" w:hAnsiTheme="minorHAnsi"/>
      <w:lang w:eastAsia="de-AT"/>
    </w:rPr>
  </w:style>
  <w:style w:type="paragraph" w:styleId="Kopfzeile">
    <w:name w:val="header"/>
    <w:basedOn w:val="Standard"/>
    <w:link w:val="KopfzeileZchn"/>
    <w:uiPriority w:val="99"/>
    <w:unhideWhenUsed/>
    <w:rsid w:val="0079737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9737E"/>
    <w:rPr>
      <w:rFonts w:ascii="Arial" w:hAnsi="Arial"/>
    </w:rPr>
  </w:style>
  <w:style w:type="paragraph" w:styleId="Fuzeile">
    <w:name w:val="footer"/>
    <w:basedOn w:val="Standard"/>
    <w:link w:val="FuzeileZchn"/>
    <w:uiPriority w:val="99"/>
    <w:unhideWhenUsed/>
    <w:rsid w:val="0079737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9737E"/>
    <w:rPr>
      <w:rFonts w:ascii="Arial" w:hAnsi="Arial"/>
    </w:rPr>
  </w:style>
  <w:style w:type="paragraph" w:styleId="Beschriftung">
    <w:name w:val="caption"/>
    <w:basedOn w:val="Standard"/>
    <w:next w:val="Standard"/>
    <w:uiPriority w:val="35"/>
    <w:unhideWhenUsed/>
    <w:qFormat/>
    <w:rsid w:val="00EB7D1B"/>
    <w:pPr>
      <w:spacing w:line="240" w:lineRule="auto"/>
    </w:pPr>
    <w:rPr>
      <w:b/>
      <w:bCs/>
      <w:color w:val="4F81BD" w:themeColor="accent1"/>
      <w:sz w:val="18"/>
      <w:szCs w:val="18"/>
    </w:rPr>
  </w:style>
  <w:style w:type="paragraph" w:styleId="Abbildungsverzeichnis">
    <w:name w:val="table of figures"/>
    <w:basedOn w:val="Standard"/>
    <w:next w:val="Standard"/>
    <w:uiPriority w:val="99"/>
    <w:unhideWhenUsed/>
    <w:rsid w:val="00EB7D1B"/>
    <w:pPr>
      <w:spacing w:after="0"/>
    </w:pPr>
  </w:style>
  <w:style w:type="paragraph" w:customStyle="1" w:styleId="Code">
    <w:name w:val="Code"/>
    <w:basedOn w:val="Standard"/>
    <w:link w:val="CodeZchn"/>
    <w:qFormat/>
    <w:rsid w:val="00E12442"/>
    <w:pPr>
      <w:ind w:left="284"/>
      <w:contextualSpacing/>
    </w:pPr>
    <w:rPr>
      <w:rFonts w:ascii="Lucida Console" w:hAnsi="Lucida Console"/>
      <w:sz w:val="18"/>
      <w:szCs w:val="18"/>
    </w:rPr>
  </w:style>
  <w:style w:type="character" w:customStyle="1" w:styleId="CodeZchn">
    <w:name w:val="Code Zchn"/>
    <w:basedOn w:val="Absatz-Standardschriftart"/>
    <w:link w:val="Code"/>
    <w:rsid w:val="00E12442"/>
    <w:rPr>
      <w:rFonts w:ascii="Lucida Console" w:hAnsi="Lucida Console"/>
      <w:sz w:val="18"/>
      <w:szCs w:val="18"/>
    </w:rPr>
  </w:style>
  <w:style w:type="character" w:styleId="Kommentarzeichen">
    <w:name w:val="annotation reference"/>
    <w:basedOn w:val="Absatz-Standardschriftart"/>
    <w:uiPriority w:val="99"/>
    <w:semiHidden/>
    <w:unhideWhenUsed/>
    <w:rsid w:val="00521387"/>
    <w:rPr>
      <w:sz w:val="16"/>
      <w:szCs w:val="16"/>
    </w:rPr>
  </w:style>
  <w:style w:type="paragraph" w:styleId="Kommentartext">
    <w:name w:val="annotation text"/>
    <w:basedOn w:val="Standard"/>
    <w:link w:val="KommentartextZchn"/>
    <w:uiPriority w:val="99"/>
    <w:semiHidden/>
    <w:unhideWhenUsed/>
    <w:rsid w:val="00521387"/>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521387"/>
    <w:rPr>
      <w:rFonts w:ascii="Arial" w:hAnsi="Arial"/>
      <w:sz w:val="20"/>
      <w:szCs w:val="20"/>
      <w:lang w:val="en-GB"/>
    </w:rPr>
  </w:style>
  <w:style w:type="paragraph" w:styleId="Kommentarthema">
    <w:name w:val="annotation subject"/>
    <w:basedOn w:val="Kommentartext"/>
    <w:next w:val="Kommentartext"/>
    <w:link w:val="KommentarthemaZchn"/>
    <w:uiPriority w:val="99"/>
    <w:semiHidden/>
    <w:unhideWhenUsed/>
    <w:rsid w:val="00521387"/>
    <w:rPr>
      <w:b/>
      <w:bCs/>
    </w:rPr>
  </w:style>
  <w:style w:type="character" w:customStyle="1" w:styleId="KommentarthemaZchn">
    <w:name w:val="Kommentarthema Zchn"/>
    <w:basedOn w:val="KommentartextZchn"/>
    <w:link w:val="Kommentarthema"/>
    <w:uiPriority w:val="99"/>
    <w:semiHidden/>
    <w:rsid w:val="00521387"/>
    <w:rPr>
      <w:rFonts w:ascii="Arial" w:hAnsi="Arial"/>
      <w:b/>
      <w:bCs/>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1.jpeg"/><Relationship Id="rId19" Type="http://schemas.microsoft.com/office/2011/relationships/commentsExtended" Target="commentsExtended.xml"/><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header" Target="head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992B38-FFB5-4E2F-A588-3A7C0830F8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43</Pages>
  <Words>9639</Words>
  <Characters>60728</Characters>
  <Application>Microsoft Office Word</Application>
  <DocSecurity>0</DocSecurity>
  <Lines>506</Lines>
  <Paragraphs>140</Paragraphs>
  <ScaleCrop>false</ScaleCrop>
  <HeadingPairs>
    <vt:vector size="2" baseType="variant">
      <vt:variant>
        <vt:lpstr>Titel</vt:lpstr>
      </vt:variant>
      <vt:variant>
        <vt:i4>1</vt:i4>
      </vt:variant>
    </vt:vector>
  </HeadingPairs>
  <TitlesOfParts>
    <vt:vector size="1" baseType="lpstr">
      <vt:lpstr/>
    </vt:vector>
  </TitlesOfParts>
  <Company>HP</Company>
  <LinksUpToDate>false</LinksUpToDate>
  <CharactersWithSpaces>70227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Stifter</dc:creator>
  <cp:keywords/>
  <dc:description/>
  <cp:lastModifiedBy>Michael Stifter</cp:lastModifiedBy>
  <cp:revision>3</cp:revision>
  <dcterms:created xsi:type="dcterms:W3CDTF">2016-01-24T08:16:00Z</dcterms:created>
  <dcterms:modified xsi:type="dcterms:W3CDTF">2016-01-25T10:43:00Z</dcterms:modified>
</cp:coreProperties>
</file>